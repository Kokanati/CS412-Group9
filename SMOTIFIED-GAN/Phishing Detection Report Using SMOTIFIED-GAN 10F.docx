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DA906" w14:textId="17CEEFBA" w:rsidR="006B60AA" w:rsidRPr="006B60AA" w:rsidRDefault="006B60AA" w:rsidP="006B60AA">
      <w:pPr>
        <w:spacing w:before="100" w:beforeAutospacing="1" w:after="100" w:afterAutospacing="1" w:line="240" w:lineRule="auto"/>
        <w:outlineLvl w:val="0"/>
        <w:rPr>
          <w:rFonts w:ascii="Times New Roman" w:eastAsia="Times New Roman" w:hAnsi="Times New Roman" w:cs="Times New Roman"/>
          <w:b/>
          <w:bCs/>
          <w:kern w:val="36"/>
          <w:sz w:val="44"/>
          <w:szCs w:val="44"/>
          <w:lang w:val="en-GB"/>
        </w:rPr>
      </w:pPr>
      <w:r w:rsidRPr="006B60AA">
        <w:rPr>
          <w:rFonts w:ascii="Times New Roman" w:eastAsia="Times New Roman" w:hAnsi="Times New Roman" w:cs="Times New Roman"/>
          <w:b/>
          <w:bCs/>
          <w:kern w:val="36"/>
          <w:sz w:val="44"/>
          <w:szCs w:val="44"/>
          <w:lang/>
        </w:rPr>
        <w:t>Phishing Detection Report Using SMOTIFIED-GAN</w:t>
      </w:r>
      <w:r w:rsidR="00084600" w:rsidRPr="00084600">
        <w:rPr>
          <w:rFonts w:ascii="Times New Roman" w:eastAsia="Times New Roman" w:hAnsi="Times New Roman" w:cs="Times New Roman"/>
          <w:b/>
          <w:bCs/>
          <w:kern w:val="36"/>
          <w:sz w:val="44"/>
          <w:szCs w:val="44"/>
          <w:lang w:val="en-GB"/>
        </w:rPr>
        <w:t xml:space="preserve"> </w:t>
      </w:r>
      <w:r w:rsidR="00084600">
        <w:rPr>
          <w:rFonts w:ascii="Times New Roman" w:eastAsia="Times New Roman" w:hAnsi="Times New Roman" w:cs="Times New Roman"/>
          <w:b/>
          <w:bCs/>
          <w:kern w:val="36"/>
          <w:sz w:val="44"/>
          <w:szCs w:val="44"/>
          <w:lang w:val="en-GB"/>
        </w:rPr>
        <w:t>&amp;</w:t>
      </w:r>
      <w:r w:rsidR="00084600" w:rsidRPr="00084600">
        <w:rPr>
          <w:rFonts w:ascii="Times New Roman" w:eastAsia="Times New Roman" w:hAnsi="Times New Roman" w:cs="Times New Roman"/>
          <w:b/>
          <w:bCs/>
          <w:kern w:val="36"/>
          <w:sz w:val="44"/>
          <w:szCs w:val="44"/>
          <w:lang w:val="en-GB"/>
        </w:rPr>
        <w:t xml:space="preserve"> 10 Features</w:t>
      </w:r>
    </w:p>
    <w:p w14:paraId="169A2865" w14:textId="77777777" w:rsidR="006B60AA" w:rsidRPr="006B60AA" w:rsidRDefault="006B60AA" w:rsidP="006B60AA">
      <w:pPr>
        <w:spacing w:before="100" w:beforeAutospacing="1" w:after="100" w:afterAutospacing="1" w:line="240" w:lineRule="auto"/>
        <w:outlineLvl w:val="1"/>
        <w:rPr>
          <w:rFonts w:ascii="Times New Roman" w:eastAsia="Times New Roman" w:hAnsi="Times New Roman" w:cs="Times New Roman"/>
          <w:b/>
          <w:bCs/>
          <w:sz w:val="36"/>
          <w:szCs w:val="36"/>
          <w:lang/>
        </w:rPr>
      </w:pPr>
      <w:r w:rsidRPr="006B60AA">
        <w:rPr>
          <w:rFonts w:ascii="Times New Roman" w:eastAsia="Times New Roman" w:hAnsi="Times New Roman" w:cs="Times New Roman"/>
          <w:b/>
          <w:bCs/>
          <w:sz w:val="36"/>
          <w:szCs w:val="36"/>
          <w:lang/>
        </w:rPr>
        <w:t>1. Dataset Overview</w:t>
      </w:r>
    </w:p>
    <w:p w14:paraId="330C5CAB" w14:textId="77777777" w:rsidR="006B60AA" w:rsidRPr="006B60AA" w:rsidRDefault="006B60AA" w:rsidP="006B60AA">
      <w:p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This report consolidates the evaluation results of phishing website detection using a SMOTIFIED-GAN approach across three datasets with varying class imbalances: 80/20, 90/10, and 95/5 (Legitimate/Phishing). Five machine learning models—Logistic Regression, Random Forest, XGBoost, CatBoost, and Stacking Ensemble—were evaluated after balancing the datasets to a 50/50 class distribution using SMOTIFIED-GAN. The top 10 most informative features were selected using SelectKBest for all datasets. Performance metrics include Accuracy, Precision, Recall, F1 Score, and ROC-AUC across cross-validation, training, and test sets. This report also includes a comparison of ROC curves and confusion matrices for the test sets to provide visual insights into model performance.</w:t>
      </w:r>
    </w:p>
    <w:tbl>
      <w:tblPr>
        <w:tblStyle w:val="GridTable2"/>
        <w:tblW w:w="0" w:type="auto"/>
        <w:tblLook w:val="04A0" w:firstRow="1" w:lastRow="0" w:firstColumn="1" w:lastColumn="0" w:noHBand="0" w:noVBand="1"/>
      </w:tblPr>
      <w:tblGrid>
        <w:gridCol w:w="990"/>
        <w:gridCol w:w="3216"/>
        <w:gridCol w:w="4037"/>
        <w:gridCol w:w="2309"/>
      </w:tblGrid>
      <w:tr w:rsidR="006B60AA" w:rsidRPr="006B60AA" w14:paraId="6779E693" w14:textId="77777777" w:rsidTr="006B6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4BEBE0" w14:textId="77777777" w:rsidR="006B60AA" w:rsidRPr="006B60AA" w:rsidRDefault="006B60AA" w:rsidP="006B60AA">
            <w:pPr>
              <w:jc w:val="center"/>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Dataset</w:t>
            </w:r>
          </w:p>
        </w:tc>
        <w:tc>
          <w:tcPr>
            <w:tcW w:w="0" w:type="auto"/>
            <w:hideMark/>
          </w:tcPr>
          <w:p w14:paraId="07A4F5D3"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Initial Class Distribution</w:t>
            </w:r>
          </w:p>
        </w:tc>
        <w:tc>
          <w:tcPr>
            <w:tcW w:w="0" w:type="auto"/>
            <w:hideMark/>
          </w:tcPr>
          <w:p w14:paraId="5E776675"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Post-SMOTIFIED-GAN Distribution</w:t>
            </w:r>
          </w:p>
        </w:tc>
        <w:tc>
          <w:tcPr>
            <w:tcW w:w="0" w:type="auto"/>
            <w:hideMark/>
          </w:tcPr>
          <w:p w14:paraId="25A2894C"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Feature Selection</w:t>
            </w:r>
          </w:p>
        </w:tc>
      </w:tr>
      <w:tr w:rsidR="006B60AA" w:rsidRPr="006B60AA" w14:paraId="6BAD7445" w14:textId="77777777" w:rsidTr="006B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8F778F" w14:textId="77777777" w:rsidR="006B60AA" w:rsidRPr="006B60AA" w:rsidRDefault="006B60AA" w:rsidP="006B60AA">
            <w:pPr>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80/20</w:t>
            </w:r>
          </w:p>
        </w:tc>
        <w:tc>
          <w:tcPr>
            <w:tcW w:w="0" w:type="auto"/>
            <w:hideMark/>
          </w:tcPr>
          <w:p w14:paraId="7CEA80D6"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80% Legitimate, 20% Phishing</w:t>
            </w:r>
          </w:p>
        </w:tc>
        <w:tc>
          <w:tcPr>
            <w:tcW w:w="0" w:type="auto"/>
            <w:hideMark/>
          </w:tcPr>
          <w:p w14:paraId="4B5D946B"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50% Legitimate, 50% Phishing</w:t>
            </w:r>
          </w:p>
        </w:tc>
        <w:tc>
          <w:tcPr>
            <w:tcW w:w="0" w:type="auto"/>
            <w:hideMark/>
          </w:tcPr>
          <w:p w14:paraId="60139E51"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Top 10 (SelectKBest)</w:t>
            </w:r>
          </w:p>
        </w:tc>
      </w:tr>
      <w:tr w:rsidR="006B60AA" w:rsidRPr="006B60AA" w14:paraId="423ED8D0" w14:textId="77777777" w:rsidTr="006B60AA">
        <w:tc>
          <w:tcPr>
            <w:cnfStyle w:val="001000000000" w:firstRow="0" w:lastRow="0" w:firstColumn="1" w:lastColumn="0" w:oddVBand="0" w:evenVBand="0" w:oddHBand="0" w:evenHBand="0" w:firstRowFirstColumn="0" w:firstRowLastColumn="0" w:lastRowFirstColumn="0" w:lastRowLastColumn="0"/>
            <w:tcW w:w="0" w:type="auto"/>
            <w:hideMark/>
          </w:tcPr>
          <w:p w14:paraId="78527C04" w14:textId="77777777" w:rsidR="006B60AA" w:rsidRPr="006B60AA" w:rsidRDefault="006B60AA" w:rsidP="006B60AA">
            <w:pPr>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90/10</w:t>
            </w:r>
          </w:p>
        </w:tc>
        <w:tc>
          <w:tcPr>
            <w:tcW w:w="0" w:type="auto"/>
            <w:hideMark/>
          </w:tcPr>
          <w:p w14:paraId="0F6C9686"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90% Legitimate, 10% Phishing</w:t>
            </w:r>
          </w:p>
        </w:tc>
        <w:tc>
          <w:tcPr>
            <w:tcW w:w="0" w:type="auto"/>
            <w:hideMark/>
          </w:tcPr>
          <w:p w14:paraId="53D749E7"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50% Legitimate, 50% Phishing</w:t>
            </w:r>
          </w:p>
        </w:tc>
        <w:tc>
          <w:tcPr>
            <w:tcW w:w="0" w:type="auto"/>
            <w:hideMark/>
          </w:tcPr>
          <w:p w14:paraId="053AF7BE"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Top 10 (SelectKBest)</w:t>
            </w:r>
          </w:p>
        </w:tc>
      </w:tr>
      <w:tr w:rsidR="006B60AA" w:rsidRPr="006B60AA" w14:paraId="505AED46" w14:textId="77777777" w:rsidTr="006B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108486" w14:textId="77777777" w:rsidR="006B60AA" w:rsidRPr="006B60AA" w:rsidRDefault="006B60AA" w:rsidP="006B60AA">
            <w:pPr>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95/5</w:t>
            </w:r>
          </w:p>
        </w:tc>
        <w:tc>
          <w:tcPr>
            <w:tcW w:w="0" w:type="auto"/>
            <w:hideMark/>
          </w:tcPr>
          <w:p w14:paraId="14B8BDCF"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95% Legitimate, 5% Phishing</w:t>
            </w:r>
          </w:p>
        </w:tc>
        <w:tc>
          <w:tcPr>
            <w:tcW w:w="0" w:type="auto"/>
            <w:hideMark/>
          </w:tcPr>
          <w:p w14:paraId="0E56595D"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50% Legitimate, 50% Phishing</w:t>
            </w:r>
          </w:p>
        </w:tc>
        <w:tc>
          <w:tcPr>
            <w:tcW w:w="0" w:type="auto"/>
            <w:hideMark/>
          </w:tcPr>
          <w:p w14:paraId="21AEF788"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Top 10 (SelectKBest)</w:t>
            </w:r>
          </w:p>
        </w:tc>
      </w:tr>
    </w:tbl>
    <w:p w14:paraId="4B4D6807" w14:textId="77777777" w:rsidR="006B60AA" w:rsidRPr="006B60AA" w:rsidRDefault="006B60AA" w:rsidP="006B60AA">
      <w:pPr>
        <w:spacing w:before="100" w:beforeAutospacing="1" w:after="100" w:afterAutospacing="1" w:line="240" w:lineRule="auto"/>
        <w:outlineLvl w:val="1"/>
        <w:rPr>
          <w:rFonts w:ascii="Times New Roman" w:eastAsia="Times New Roman" w:hAnsi="Times New Roman" w:cs="Times New Roman"/>
          <w:b/>
          <w:bCs/>
          <w:sz w:val="36"/>
          <w:szCs w:val="36"/>
          <w:lang/>
        </w:rPr>
      </w:pPr>
      <w:r w:rsidRPr="006B60AA">
        <w:rPr>
          <w:rFonts w:ascii="Times New Roman" w:eastAsia="Times New Roman" w:hAnsi="Times New Roman" w:cs="Times New Roman"/>
          <w:b/>
          <w:bCs/>
          <w:sz w:val="36"/>
          <w:szCs w:val="36"/>
          <w:lang/>
        </w:rPr>
        <w:t>2. Cross-Validation Scores</w:t>
      </w:r>
    </w:p>
    <w:p w14:paraId="739CA6F6" w14:textId="77777777" w:rsidR="006B60AA" w:rsidRPr="006B60AA" w:rsidRDefault="006B60AA" w:rsidP="006B60AA">
      <w:p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The following table compares cross-validation performance across the three datasets.</w:t>
      </w:r>
    </w:p>
    <w:tbl>
      <w:tblPr>
        <w:tblStyle w:val="GridTable2"/>
        <w:tblW w:w="0" w:type="auto"/>
        <w:tblLook w:val="04A0" w:firstRow="1" w:lastRow="0" w:firstColumn="1" w:lastColumn="0" w:noHBand="0" w:noVBand="1"/>
      </w:tblPr>
      <w:tblGrid>
        <w:gridCol w:w="1701"/>
        <w:gridCol w:w="1410"/>
        <w:gridCol w:w="1302"/>
        <w:gridCol w:w="1449"/>
        <w:gridCol w:w="1411"/>
        <w:gridCol w:w="1302"/>
        <w:gridCol w:w="1449"/>
        <w:gridCol w:w="1335"/>
        <w:gridCol w:w="1226"/>
        <w:gridCol w:w="1373"/>
      </w:tblGrid>
      <w:tr w:rsidR="006B60AA" w:rsidRPr="006B60AA" w14:paraId="117BC795" w14:textId="77777777" w:rsidTr="006B6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BE2413" w14:textId="77777777" w:rsidR="006B60AA" w:rsidRPr="006B60AA" w:rsidRDefault="006B60AA" w:rsidP="006B60AA">
            <w:pPr>
              <w:jc w:val="center"/>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Model</w:t>
            </w:r>
          </w:p>
        </w:tc>
        <w:tc>
          <w:tcPr>
            <w:tcW w:w="0" w:type="auto"/>
            <w:hideMark/>
          </w:tcPr>
          <w:p w14:paraId="287ADEB8"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80/20 Accuracy</w:t>
            </w:r>
          </w:p>
        </w:tc>
        <w:tc>
          <w:tcPr>
            <w:tcW w:w="0" w:type="auto"/>
            <w:hideMark/>
          </w:tcPr>
          <w:p w14:paraId="0CBF0F51"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80/20 F1 Score</w:t>
            </w:r>
          </w:p>
        </w:tc>
        <w:tc>
          <w:tcPr>
            <w:tcW w:w="0" w:type="auto"/>
            <w:hideMark/>
          </w:tcPr>
          <w:p w14:paraId="18BB3B12"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80/20 ROC-AUC</w:t>
            </w:r>
          </w:p>
        </w:tc>
        <w:tc>
          <w:tcPr>
            <w:tcW w:w="0" w:type="auto"/>
            <w:hideMark/>
          </w:tcPr>
          <w:p w14:paraId="61D5CE32"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90/10 Accuracy</w:t>
            </w:r>
          </w:p>
        </w:tc>
        <w:tc>
          <w:tcPr>
            <w:tcW w:w="0" w:type="auto"/>
            <w:hideMark/>
          </w:tcPr>
          <w:p w14:paraId="625437E4"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90/10 F1 Score</w:t>
            </w:r>
          </w:p>
        </w:tc>
        <w:tc>
          <w:tcPr>
            <w:tcW w:w="0" w:type="auto"/>
            <w:hideMark/>
          </w:tcPr>
          <w:p w14:paraId="53F11CF7"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90/10 ROC-AUC</w:t>
            </w:r>
          </w:p>
        </w:tc>
        <w:tc>
          <w:tcPr>
            <w:tcW w:w="0" w:type="auto"/>
            <w:hideMark/>
          </w:tcPr>
          <w:p w14:paraId="63F1023A"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95/5 Accuracy</w:t>
            </w:r>
          </w:p>
        </w:tc>
        <w:tc>
          <w:tcPr>
            <w:tcW w:w="0" w:type="auto"/>
            <w:hideMark/>
          </w:tcPr>
          <w:p w14:paraId="2FEF4463"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95/5 F1 Score</w:t>
            </w:r>
          </w:p>
        </w:tc>
        <w:tc>
          <w:tcPr>
            <w:tcW w:w="0" w:type="auto"/>
            <w:hideMark/>
          </w:tcPr>
          <w:p w14:paraId="091F513A"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95/5 ROC-AUC</w:t>
            </w:r>
          </w:p>
        </w:tc>
      </w:tr>
      <w:tr w:rsidR="006B60AA" w:rsidRPr="006B60AA" w14:paraId="2F8611FA" w14:textId="77777777" w:rsidTr="006B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A46ABB" w14:textId="77777777" w:rsidR="006B60AA" w:rsidRPr="006B60AA" w:rsidRDefault="006B60AA" w:rsidP="006B60AA">
            <w:pPr>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Logistic Regression</w:t>
            </w:r>
          </w:p>
        </w:tc>
        <w:tc>
          <w:tcPr>
            <w:tcW w:w="0" w:type="auto"/>
            <w:hideMark/>
          </w:tcPr>
          <w:p w14:paraId="429F6C56"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0.9020</w:t>
            </w:r>
          </w:p>
        </w:tc>
        <w:tc>
          <w:tcPr>
            <w:tcW w:w="0" w:type="auto"/>
            <w:hideMark/>
          </w:tcPr>
          <w:p w14:paraId="790C085D"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0.9100</w:t>
            </w:r>
          </w:p>
        </w:tc>
        <w:tc>
          <w:tcPr>
            <w:tcW w:w="0" w:type="auto"/>
            <w:hideMark/>
          </w:tcPr>
          <w:p w14:paraId="5DA9D1EB"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0.9068</w:t>
            </w:r>
          </w:p>
        </w:tc>
        <w:tc>
          <w:tcPr>
            <w:tcW w:w="0" w:type="auto"/>
            <w:hideMark/>
          </w:tcPr>
          <w:p w14:paraId="56E70135"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0.9015</w:t>
            </w:r>
          </w:p>
        </w:tc>
        <w:tc>
          <w:tcPr>
            <w:tcW w:w="0" w:type="auto"/>
            <w:hideMark/>
          </w:tcPr>
          <w:p w14:paraId="77262A1D"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0.9092</w:t>
            </w:r>
          </w:p>
        </w:tc>
        <w:tc>
          <w:tcPr>
            <w:tcW w:w="0" w:type="auto"/>
            <w:hideMark/>
          </w:tcPr>
          <w:p w14:paraId="0E2A8EE7"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0.9816</w:t>
            </w:r>
          </w:p>
        </w:tc>
        <w:tc>
          <w:tcPr>
            <w:tcW w:w="0" w:type="auto"/>
            <w:hideMark/>
          </w:tcPr>
          <w:p w14:paraId="11B8EAD8"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0.9044</w:t>
            </w:r>
          </w:p>
        </w:tc>
        <w:tc>
          <w:tcPr>
            <w:tcW w:w="0" w:type="auto"/>
            <w:hideMark/>
          </w:tcPr>
          <w:p w14:paraId="7E161969"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0.9111</w:t>
            </w:r>
          </w:p>
        </w:tc>
        <w:tc>
          <w:tcPr>
            <w:tcW w:w="0" w:type="auto"/>
            <w:hideMark/>
          </w:tcPr>
          <w:p w14:paraId="30D9D325"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0.9900</w:t>
            </w:r>
          </w:p>
        </w:tc>
      </w:tr>
      <w:tr w:rsidR="006B60AA" w:rsidRPr="006B60AA" w14:paraId="45E640DF" w14:textId="77777777" w:rsidTr="006B60AA">
        <w:tc>
          <w:tcPr>
            <w:cnfStyle w:val="001000000000" w:firstRow="0" w:lastRow="0" w:firstColumn="1" w:lastColumn="0" w:oddVBand="0" w:evenVBand="0" w:oddHBand="0" w:evenHBand="0" w:firstRowFirstColumn="0" w:firstRowLastColumn="0" w:lastRowFirstColumn="0" w:lastRowLastColumn="0"/>
            <w:tcW w:w="0" w:type="auto"/>
            <w:hideMark/>
          </w:tcPr>
          <w:p w14:paraId="456C6E00" w14:textId="77777777" w:rsidR="006B60AA" w:rsidRPr="006B60AA" w:rsidRDefault="006B60AA" w:rsidP="006B60AA">
            <w:pPr>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Random Forest</w:t>
            </w:r>
          </w:p>
        </w:tc>
        <w:tc>
          <w:tcPr>
            <w:tcW w:w="0" w:type="auto"/>
            <w:hideMark/>
          </w:tcPr>
          <w:p w14:paraId="6BC4C918"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0.9126</w:t>
            </w:r>
          </w:p>
        </w:tc>
        <w:tc>
          <w:tcPr>
            <w:tcW w:w="0" w:type="auto"/>
            <w:hideMark/>
          </w:tcPr>
          <w:p w14:paraId="7763886A"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0.9167</w:t>
            </w:r>
          </w:p>
        </w:tc>
        <w:tc>
          <w:tcPr>
            <w:tcW w:w="0" w:type="auto"/>
            <w:hideMark/>
          </w:tcPr>
          <w:p w14:paraId="40753D86"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0.9462</w:t>
            </w:r>
          </w:p>
        </w:tc>
        <w:tc>
          <w:tcPr>
            <w:tcW w:w="0" w:type="auto"/>
            <w:hideMark/>
          </w:tcPr>
          <w:p w14:paraId="6CC6109F"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0.9460</w:t>
            </w:r>
          </w:p>
        </w:tc>
        <w:tc>
          <w:tcPr>
            <w:tcW w:w="0" w:type="auto"/>
            <w:hideMark/>
          </w:tcPr>
          <w:p w14:paraId="0578A6E4"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0.9442</w:t>
            </w:r>
          </w:p>
        </w:tc>
        <w:tc>
          <w:tcPr>
            <w:tcW w:w="0" w:type="auto"/>
            <w:hideMark/>
          </w:tcPr>
          <w:p w14:paraId="00A72783"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0.9892</w:t>
            </w:r>
          </w:p>
        </w:tc>
        <w:tc>
          <w:tcPr>
            <w:tcW w:w="0" w:type="auto"/>
            <w:hideMark/>
          </w:tcPr>
          <w:p w14:paraId="27A38649"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0.9363</w:t>
            </w:r>
          </w:p>
        </w:tc>
        <w:tc>
          <w:tcPr>
            <w:tcW w:w="0" w:type="auto"/>
            <w:hideMark/>
          </w:tcPr>
          <w:p w14:paraId="4763731D"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0.9388</w:t>
            </w:r>
          </w:p>
        </w:tc>
        <w:tc>
          <w:tcPr>
            <w:tcW w:w="0" w:type="auto"/>
            <w:hideMark/>
          </w:tcPr>
          <w:p w14:paraId="4D4407A6"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0.9659</w:t>
            </w:r>
          </w:p>
        </w:tc>
      </w:tr>
      <w:tr w:rsidR="006B60AA" w:rsidRPr="006B60AA" w14:paraId="42A769E8" w14:textId="77777777" w:rsidTr="006B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53957C" w14:textId="77777777" w:rsidR="006B60AA" w:rsidRPr="006B60AA" w:rsidRDefault="006B60AA" w:rsidP="006B60AA">
            <w:pPr>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XGBoost</w:t>
            </w:r>
          </w:p>
        </w:tc>
        <w:tc>
          <w:tcPr>
            <w:tcW w:w="0" w:type="auto"/>
            <w:hideMark/>
          </w:tcPr>
          <w:p w14:paraId="7A9A9427"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0.9125</w:t>
            </w:r>
          </w:p>
        </w:tc>
        <w:tc>
          <w:tcPr>
            <w:tcW w:w="0" w:type="auto"/>
            <w:hideMark/>
          </w:tcPr>
          <w:p w14:paraId="1732A1C5"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0.9169</w:t>
            </w:r>
          </w:p>
        </w:tc>
        <w:tc>
          <w:tcPr>
            <w:tcW w:w="0" w:type="auto"/>
            <w:hideMark/>
          </w:tcPr>
          <w:p w14:paraId="0C74B0F3"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0.9467</w:t>
            </w:r>
          </w:p>
        </w:tc>
        <w:tc>
          <w:tcPr>
            <w:tcW w:w="0" w:type="auto"/>
            <w:hideMark/>
          </w:tcPr>
          <w:p w14:paraId="73B51E76"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0.9468</w:t>
            </w:r>
          </w:p>
        </w:tc>
        <w:tc>
          <w:tcPr>
            <w:tcW w:w="0" w:type="auto"/>
            <w:hideMark/>
          </w:tcPr>
          <w:p w14:paraId="065E79F3"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0.9451</w:t>
            </w:r>
          </w:p>
        </w:tc>
        <w:tc>
          <w:tcPr>
            <w:tcW w:w="0" w:type="auto"/>
            <w:hideMark/>
          </w:tcPr>
          <w:p w14:paraId="71791419"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0.9904</w:t>
            </w:r>
          </w:p>
        </w:tc>
        <w:tc>
          <w:tcPr>
            <w:tcW w:w="0" w:type="auto"/>
            <w:hideMark/>
          </w:tcPr>
          <w:p w14:paraId="4D050575"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0.9361</w:t>
            </w:r>
          </w:p>
        </w:tc>
        <w:tc>
          <w:tcPr>
            <w:tcW w:w="0" w:type="auto"/>
            <w:hideMark/>
          </w:tcPr>
          <w:p w14:paraId="54AF3571"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0.9387</w:t>
            </w:r>
          </w:p>
        </w:tc>
        <w:tc>
          <w:tcPr>
            <w:tcW w:w="0" w:type="auto"/>
            <w:hideMark/>
          </w:tcPr>
          <w:p w14:paraId="60A20505"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0.9667</w:t>
            </w:r>
          </w:p>
        </w:tc>
      </w:tr>
      <w:tr w:rsidR="006B60AA" w:rsidRPr="006B60AA" w14:paraId="10158876" w14:textId="77777777" w:rsidTr="006B60AA">
        <w:tc>
          <w:tcPr>
            <w:cnfStyle w:val="001000000000" w:firstRow="0" w:lastRow="0" w:firstColumn="1" w:lastColumn="0" w:oddVBand="0" w:evenVBand="0" w:oddHBand="0" w:evenHBand="0" w:firstRowFirstColumn="0" w:firstRowLastColumn="0" w:lastRowFirstColumn="0" w:lastRowLastColumn="0"/>
            <w:tcW w:w="0" w:type="auto"/>
            <w:hideMark/>
          </w:tcPr>
          <w:p w14:paraId="2B96C1FF" w14:textId="77777777" w:rsidR="006B60AA" w:rsidRPr="006B60AA" w:rsidRDefault="006B60AA" w:rsidP="006B60AA">
            <w:pPr>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CatBoost</w:t>
            </w:r>
          </w:p>
        </w:tc>
        <w:tc>
          <w:tcPr>
            <w:tcW w:w="0" w:type="auto"/>
            <w:hideMark/>
          </w:tcPr>
          <w:p w14:paraId="519D2FDF"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0.9127</w:t>
            </w:r>
          </w:p>
        </w:tc>
        <w:tc>
          <w:tcPr>
            <w:tcW w:w="0" w:type="auto"/>
            <w:hideMark/>
          </w:tcPr>
          <w:p w14:paraId="16426EDB"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0.9169</w:t>
            </w:r>
          </w:p>
        </w:tc>
        <w:tc>
          <w:tcPr>
            <w:tcW w:w="0" w:type="auto"/>
            <w:hideMark/>
          </w:tcPr>
          <w:p w14:paraId="0DA3902B"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0.9473</w:t>
            </w:r>
          </w:p>
        </w:tc>
        <w:tc>
          <w:tcPr>
            <w:tcW w:w="0" w:type="auto"/>
            <w:hideMark/>
          </w:tcPr>
          <w:p w14:paraId="56DE7578"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0.9470</w:t>
            </w:r>
          </w:p>
        </w:tc>
        <w:tc>
          <w:tcPr>
            <w:tcW w:w="0" w:type="auto"/>
            <w:hideMark/>
          </w:tcPr>
          <w:p w14:paraId="2F4D711C"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0.9453</w:t>
            </w:r>
          </w:p>
        </w:tc>
        <w:tc>
          <w:tcPr>
            <w:tcW w:w="0" w:type="auto"/>
            <w:hideMark/>
          </w:tcPr>
          <w:p w14:paraId="48F903F5"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0.9904</w:t>
            </w:r>
          </w:p>
        </w:tc>
        <w:tc>
          <w:tcPr>
            <w:tcW w:w="0" w:type="auto"/>
            <w:hideMark/>
          </w:tcPr>
          <w:p w14:paraId="14199E1B"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0.9370</w:t>
            </w:r>
          </w:p>
        </w:tc>
        <w:tc>
          <w:tcPr>
            <w:tcW w:w="0" w:type="auto"/>
            <w:hideMark/>
          </w:tcPr>
          <w:p w14:paraId="35D32BF4"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0.9395</w:t>
            </w:r>
          </w:p>
        </w:tc>
        <w:tc>
          <w:tcPr>
            <w:tcW w:w="0" w:type="auto"/>
            <w:hideMark/>
          </w:tcPr>
          <w:p w14:paraId="014A07AF"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0.9657</w:t>
            </w:r>
          </w:p>
        </w:tc>
      </w:tr>
      <w:tr w:rsidR="006B60AA" w:rsidRPr="006B60AA" w14:paraId="1C754313" w14:textId="77777777" w:rsidTr="006B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20E013" w14:textId="77777777" w:rsidR="006B60AA" w:rsidRPr="006B60AA" w:rsidRDefault="006B60AA" w:rsidP="006B60AA">
            <w:pPr>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Stacking Ensemble</w:t>
            </w:r>
          </w:p>
        </w:tc>
        <w:tc>
          <w:tcPr>
            <w:tcW w:w="0" w:type="auto"/>
            <w:hideMark/>
          </w:tcPr>
          <w:p w14:paraId="794109A2"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0.9131</w:t>
            </w:r>
          </w:p>
        </w:tc>
        <w:tc>
          <w:tcPr>
            <w:tcW w:w="0" w:type="auto"/>
            <w:hideMark/>
          </w:tcPr>
          <w:p w14:paraId="4F1B9468"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0.9171</w:t>
            </w:r>
          </w:p>
        </w:tc>
        <w:tc>
          <w:tcPr>
            <w:tcW w:w="0" w:type="auto"/>
            <w:hideMark/>
          </w:tcPr>
          <w:p w14:paraId="70194873"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0.9191</w:t>
            </w:r>
          </w:p>
        </w:tc>
        <w:tc>
          <w:tcPr>
            <w:tcW w:w="0" w:type="auto"/>
            <w:hideMark/>
          </w:tcPr>
          <w:p w14:paraId="14FD487C"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0.9467</w:t>
            </w:r>
          </w:p>
        </w:tc>
        <w:tc>
          <w:tcPr>
            <w:tcW w:w="0" w:type="auto"/>
            <w:hideMark/>
          </w:tcPr>
          <w:p w14:paraId="53D27551"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0.9451</w:t>
            </w:r>
          </w:p>
        </w:tc>
        <w:tc>
          <w:tcPr>
            <w:tcW w:w="0" w:type="auto"/>
            <w:hideMark/>
          </w:tcPr>
          <w:p w14:paraId="4BEB8E13"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0.9921</w:t>
            </w:r>
          </w:p>
        </w:tc>
        <w:tc>
          <w:tcPr>
            <w:tcW w:w="0" w:type="auto"/>
            <w:hideMark/>
          </w:tcPr>
          <w:p w14:paraId="26B64D17"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0.9358</w:t>
            </w:r>
          </w:p>
        </w:tc>
        <w:tc>
          <w:tcPr>
            <w:tcW w:w="0" w:type="auto"/>
            <w:hideMark/>
          </w:tcPr>
          <w:p w14:paraId="3AB82B32"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0.9381</w:t>
            </w:r>
          </w:p>
        </w:tc>
        <w:tc>
          <w:tcPr>
            <w:tcW w:w="0" w:type="auto"/>
            <w:hideMark/>
          </w:tcPr>
          <w:p w14:paraId="465DEDB6"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0.9939</w:t>
            </w:r>
          </w:p>
        </w:tc>
      </w:tr>
    </w:tbl>
    <w:p w14:paraId="599AEF37" w14:textId="77777777" w:rsidR="006B60AA" w:rsidRPr="006B60AA" w:rsidRDefault="006B60AA" w:rsidP="006B60AA">
      <w:pPr>
        <w:spacing w:before="100" w:beforeAutospacing="1" w:after="100" w:afterAutospacing="1" w:line="240" w:lineRule="auto"/>
        <w:outlineLvl w:val="2"/>
        <w:rPr>
          <w:rFonts w:ascii="Times New Roman" w:eastAsia="Times New Roman" w:hAnsi="Times New Roman" w:cs="Times New Roman"/>
          <w:b/>
          <w:bCs/>
          <w:sz w:val="27"/>
          <w:szCs w:val="27"/>
          <w:lang/>
        </w:rPr>
      </w:pPr>
      <w:r w:rsidRPr="006B60AA">
        <w:rPr>
          <w:rFonts w:ascii="Times New Roman" w:eastAsia="Times New Roman" w:hAnsi="Times New Roman" w:cs="Times New Roman"/>
          <w:b/>
          <w:bCs/>
          <w:sz w:val="27"/>
          <w:szCs w:val="27"/>
          <w:lang/>
        </w:rPr>
        <w:t>Observations</w:t>
      </w:r>
    </w:p>
    <w:p w14:paraId="27D7FD7A" w14:textId="77777777" w:rsidR="006B60AA" w:rsidRPr="006B60AA" w:rsidRDefault="006B60AA" w:rsidP="006B60AA">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lastRenderedPageBreak/>
        <w:t>Accuracy</w:t>
      </w:r>
      <w:r w:rsidRPr="006B60AA">
        <w:rPr>
          <w:rFonts w:ascii="Times New Roman" w:eastAsia="Times New Roman" w:hAnsi="Times New Roman" w:cs="Times New Roman"/>
          <w:sz w:val="24"/>
          <w:szCs w:val="24"/>
          <w:lang/>
        </w:rPr>
        <w:t>: The 90/10 dataset shows higher accuracy for Random Forest, XGBoost, CatBoost, and Stacking Ensemble compared to 80/20 and 95/5. Logistic Regression remains consistent (~0.9015–0.9044).</w:t>
      </w:r>
    </w:p>
    <w:p w14:paraId="24240BC3" w14:textId="77777777" w:rsidR="006B60AA" w:rsidRPr="006B60AA" w:rsidRDefault="006B60AA" w:rsidP="006B60AA">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F1 Score</w:t>
      </w:r>
      <w:r w:rsidRPr="006B60AA">
        <w:rPr>
          <w:rFonts w:ascii="Times New Roman" w:eastAsia="Times New Roman" w:hAnsi="Times New Roman" w:cs="Times New Roman"/>
          <w:sz w:val="24"/>
          <w:szCs w:val="24"/>
          <w:lang/>
        </w:rPr>
        <w:t>: The 95/5 dataset yields the highest F1 scores for Logistic Regression (0.9111) and CatBoost (0.9395). The 90/10 dataset performs best for Random Forest, XGBoost, and Stacking Ensemble (~0.945).</w:t>
      </w:r>
    </w:p>
    <w:p w14:paraId="15E3F489" w14:textId="77777777" w:rsidR="006B60AA" w:rsidRPr="006B60AA" w:rsidRDefault="006B60AA" w:rsidP="006B60AA">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ROC-AUC</w:t>
      </w:r>
      <w:r w:rsidRPr="006B60AA">
        <w:rPr>
          <w:rFonts w:ascii="Times New Roman" w:eastAsia="Times New Roman" w:hAnsi="Times New Roman" w:cs="Times New Roman"/>
          <w:sz w:val="24"/>
          <w:szCs w:val="24"/>
          <w:lang/>
        </w:rPr>
        <w:t>: The 90/10 and 95/5 datasets achieve higher ROC-AUC, with Stacking Ensemble leading (0.9921–0.9939), indicating strong discriminative ability.</w:t>
      </w:r>
    </w:p>
    <w:p w14:paraId="6528E430" w14:textId="77777777" w:rsidR="006B60AA" w:rsidRPr="006B60AA" w:rsidRDefault="006B60AA" w:rsidP="006B60AA">
      <w:pPr>
        <w:spacing w:before="100" w:beforeAutospacing="1" w:after="100" w:afterAutospacing="1" w:line="240" w:lineRule="auto"/>
        <w:outlineLvl w:val="1"/>
        <w:rPr>
          <w:rFonts w:ascii="Times New Roman" w:eastAsia="Times New Roman" w:hAnsi="Times New Roman" w:cs="Times New Roman"/>
          <w:b/>
          <w:bCs/>
          <w:sz w:val="36"/>
          <w:szCs w:val="36"/>
          <w:lang/>
        </w:rPr>
      </w:pPr>
      <w:r w:rsidRPr="006B60AA">
        <w:rPr>
          <w:rFonts w:ascii="Times New Roman" w:eastAsia="Times New Roman" w:hAnsi="Times New Roman" w:cs="Times New Roman"/>
          <w:b/>
          <w:bCs/>
          <w:sz w:val="36"/>
          <w:szCs w:val="36"/>
          <w:lang/>
        </w:rPr>
        <w:t>3. Training Set Scores</w:t>
      </w:r>
    </w:p>
    <w:tbl>
      <w:tblPr>
        <w:tblStyle w:val="GridTable2"/>
        <w:tblW w:w="0" w:type="auto"/>
        <w:tblLook w:val="04A0" w:firstRow="1" w:lastRow="0" w:firstColumn="1" w:lastColumn="0" w:noHBand="0" w:noVBand="1"/>
      </w:tblPr>
      <w:tblGrid>
        <w:gridCol w:w="1150"/>
        <w:gridCol w:w="1151"/>
        <w:gridCol w:w="932"/>
        <w:gridCol w:w="771"/>
        <w:gridCol w:w="774"/>
        <w:gridCol w:w="776"/>
        <w:gridCol w:w="952"/>
        <w:gridCol w:w="932"/>
        <w:gridCol w:w="771"/>
        <w:gridCol w:w="774"/>
        <w:gridCol w:w="776"/>
        <w:gridCol w:w="951"/>
        <w:gridCol w:w="931"/>
        <w:gridCol w:w="770"/>
        <w:gridCol w:w="772"/>
        <w:gridCol w:w="775"/>
      </w:tblGrid>
      <w:tr w:rsidR="006B60AA" w:rsidRPr="006B60AA" w14:paraId="5BD6D677" w14:textId="77777777" w:rsidTr="006B6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14:paraId="6CC6FD05" w14:textId="77777777" w:rsidR="006B60AA" w:rsidRPr="006B60AA" w:rsidRDefault="006B60AA" w:rsidP="006B60AA">
            <w:pPr>
              <w:jc w:val="center"/>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Model</w:t>
            </w:r>
          </w:p>
        </w:tc>
        <w:tc>
          <w:tcPr>
            <w:tcW w:w="1152" w:type="dxa"/>
            <w:hideMark/>
          </w:tcPr>
          <w:p w14:paraId="28E5A520"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80/20 Accuracy</w:t>
            </w:r>
          </w:p>
        </w:tc>
        <w:tc>
          <w:tcPr>
            <w:tcW w:w="0" w:type="auto"/>
            <w:hideMark/>
          </w:tcPr>
          <w:p w14:paraId="0CFC7D4B"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80/20 Precision</w:t>
            </w:r>
          </w:p>
        </w:tc>
        <w:tc>
          <w:tcPr>
            <w:tcW w:w="0" w:type="auto"/>
            <w:hideMark/>
          </w:tcPr>
          <w:p w14:paraId="4D5F505B"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80/20 Recall</w:t>
            </w:r>
          </w:p>
        </w:tc>
        <w:tc>
          <w:tcPr>
            <w:tcW w:w="0" w:type="auto"/>
            <w:hideMark/>
          </w:tcPr>
          <w:p w14:paraId="5C9A900B"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80/20 F1 Score</w:t>
            </w:r>
          </w:p>
        </w:tc>
        <w:tc>
          <w:tcPr>
            <w:tcW w:w="0" w:type="auto"/>
            <w:hideMark/>
          </w:tcPr>
          <w:p w14:paraId="3094DFCC"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80/20 ROC-AUC</w:t>
            </w:r>
          </w:p>
        </w:tc>
        <w:tc>
          <w:tcPr>
            <w:tcW w:w="0" w:type="auto"/>
            <w:hideMark/>
          </w:tcPr>
          <w:p w14:paraId="5A5A5ADE"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90/10 Accuracy</w:t>
            </w:r>
          </w:p>
        </w:tc>
        <w:tc>
          <w:tcPr>
            <w:tcW w:w="0" w:type="auto"/>
            <w:hideMark/>
          </w:tcPr>
          <w:p w14:paraId="575CD49B"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90/10 Precision</w:t>
            </w:r>
          </w:p>
        </w:tc>
        <w:tc>
          <w:tcPr>
            <w:tcW w:w="0" w:type="auto"/>
            <w:hideMark/>
          </w:tcPr>
          <w:p w14:paraId="1F5535F9"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90/10 Recall</w:t>
            </w:r>
          </w:p>
        </w:tc>
        <w:tc>
          <w:tcPr>
            <w:tcW w:w="0" w:type="auto"/>
            <w:hideMark/>
          </w:tcPr>
          <w:p w14:paraId="23044802"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90/10 F1 Score</w:t>
            </w:r>
          </w:p>
        </w:tc>
        <w:tc>
          <w:tcPr>
            <w:tcW w:w="0" w:type="auto"/>
            <w:hideMark/>
          </w:tcPr>
          <w:p w14:paraId="764B3131"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90/10 ROC-AUC</w:t>
            </w:r>
          </w:p>
        </w:tc>
        <w:tc>
          <w:tcPr>
            <w:tcW w:w="0" w:type="auto"/>
            <w:hideMark/>
          </w:tcPr>
          <w:p w14:paraId="3DAB150B"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95/5 Accuracy</w:t>
            </w:r>
          </w:p>
        </w:tc>
        <w:tc>
          <w:tcPr>
            <w:tcW w:w="0" w:type="auto"/>
            <w:hideMark/>
          </w:tcPr>
          <w:p w14:paraId="675324BB"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95/5 Precision</w:t>
            </w:r>
          </w:p>
        </w:tc>
        <w:tc>
          <w:tcPr>
            <w:tcW w:w="0" w:type="auto"/>
            <w:hideMark/>
          </w:tcPr>
          <w:p w14:paraId="7BB4FCB0"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95/5 Recall</w:t>
            </w:r>
          </w:p>
        </w:tc>
        <w:tc>
          <w:tcPr>
            <w:tcW w:w="0" w:type="auto"/>
            <w:hideMark/>
          </w:tcPr>
          <w:p w14:paraId="694ED536"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95/5 F1 Score</w:t>
            </w:r>
          </w:p>
        </w:tc>
        <w:tc>
          <w:tcPr>
            <w:tcW w:w="0" w:type="auto"/>
            <w:hideMark/>
          </w:tcPr>
          <w:p w14:paraId="10565A67"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95/5 ROC-AUC</w:t>
            </w:r>
          </w:p>
        </w:tc>
      </w:tr>
      <w:tr w:rsidR="006B60AA" w:rsidRPr="006B60AA" w14:paraId="20B75FD7" w14:textId="77777777" w:rsidTr="006B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14:paraId="5BEE8425" w14:textId="77777777" w:rsidR="006B60AA" w:rsidRPr="006B60AA" w:rsidRDefault="006B60AA" w:rsidP="006B60AA">
            <w:pPr>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Logistic Regression</w:t>
            </w:r>
          </w:p>
        </w:tc>
        <w:tc>
          <w:tcPr>
            <w:tcW w:w="1152" w:type="dxa"/>
            <w:hideMark/>
          </w:tcPr>
          <w:p w14:paraId="68507560"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0.9019</w:t>
            </w:r>
          </w:p>
        </w:tc>
        <w:tc>
          <w:tcPr>
            <w:tcW w:w="0" w:type="auto"/>
            <w:hideMark/>
          </w:tcPr>
          <w:p w14:paraId="71B3E054"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0.8405</w:t>
            </w:r>
          </w:p>
        </w:tc>
        <w:tc>
          <w:tcPr>
            <w:tcW w:w="0" w:type="auto"/>
            <w:hideMark/>
          </w:tcPr>
          <w:p w14:paraId="1CB1EB68"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0.9921</w:t>
            </w:r>
          </w:p>
        </w:tc>
        <w:tc>
          <w:tcPr>
            <w:tcW w:w="0" w:type="auto"/>
            <w:hideMark/>
          </w:tcPr>
          <w:p w14:paraId="70A0B60B"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0.9100</w:t>
            </w:r>
          </w:p>
        </w:tc>
        <w:tc>
          <w:tcPr>
            <w:tcW w:w="0" w:type="auto"/>
            <w:hideMark/>
          </w:tcPr>
          <w:p w14:paraId="6074A5DA"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0.9019</w:t>
            </w:r>
          </w:p>
        </w:tc>
        <w:tc>
          <w:tcPr>
            <w:tcW w:w="0" w:type="auto"/>
            <w:hideMark/>
          </w:tcPr>
          <w:p w14:paraId="760B7EB9"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0.9016</w:t>
            </w:r>
          </w:p>
        </w:tc>
        <w:tc>
          <w:tcPr>
            <w:tcW w:w="0" w:type="auto"/>
            <w:hideMark/>
          </w:tcPr>
          <w:p w14:paraId="320979F1"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0.8436</w:t>
            </w:r>
          </w:p>
        </w:tc>
        <w:tc>
          <w:tcPr>
            <w:tcW w:w="0" w:type="auto"/>
            <w:hideMark/>
          </w:tcPr>
          <w:p w14:paraId="3097DA69"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0.9860</w:t>
            </w:r>
          </w:p>
        </w:tc>
        <w:tc>
          <w:tcPr>
            <w:tcW w:w="0" w:type="auto"/>
            <w:hideMark/>
          </w:tcPr>
          <w:p w14:paraId="4CA2A90A"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0.9093</w:t>
            </w:r>
          </w:p>
        </w:tc>
        <w:tc>
          <w:tcPr>
            <w:tcW w:w="0" w:type="auto"/>
            <w:hideMark/>
          </w:tcPr>
          <w:p w14:paraId="173BB5A2"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0.9016</w:t>
            </w:r>
          </w:p>
        </w:tc>
        <w:tc>
          <w:tcPr>
            <w:tcW w:w="0" w:type="auto"/>
            <w:hideMark/>
          </w:tcPr>
          <w:p w14:paraId="68B3C8E3"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0.9043</w:t>
            </w:r>
          </w:p>
        </w:tc>
        <w:tc>
          <w:tcPr>
            <w:tcW w:w="0" w:type="auto"/>
            <w:hideMark/>
          </w:tcPr>
          <w:p w14:paraId="542E9FC7"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0.8515</w:t>
            </w:r>
          </w:p>
        </w:tc>
        <w:tc>
          <w:tcPr>
            <w:tcW w:w="0" w:type="auto"/>
            <w:hideMark/>
          </w:tcPr>
          <w:p w14:paraId="1BB4840A"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0.9794</w:t>
            </w:r>
          </w:p>
        </w:tc>
        <w:tc>
          <w:tcPr>
            <w:tcW w:w="0" w:type="auto"/>
            <w:hideMark/>
          </w:tcPr>
          <w:p w14:paraId="773A38F0"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0.9109</w:t>
            </w:r>
          </w:p>
        </w:tc>
        <w:tc>
          <w:tcPr>
            <w:tcW w:w="0" w:type="auto"/>
            <w:hideMark/>
          </w:tcPr>
          <w:p w14:paraId="0FA75011"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0.9043</w:t>
            </w:r>
          </w:p>
        </w:tc>
      </w:tr>
      <w:tr w:rsidR="006B60AA" w:rsidRPr="006B60AA" w14:paraId="35C29050" w14:textId="77777777" w:rsidTr="006B60AA">
        <w:tc>
          <w:tcPr>
            <w:cnfStyle w:val="001000000000" w:firstRow="0" w:lastRow="0" w:firstColumn="1" w:lastColumn="0" w:oddVBand="0" w:evenVBand="0" w:oddHBand="0" w:evenHBand="0" w:firstRowFirstColumn="0" w:firstRowLastColumn="0" w:lastRowFirstColumn="0" w:lastRowLastColumn="0"/>
            <w:tcW w:w="993" w:type="dxa"/>
            <w:hideMark/>
          </w:tcPr>
          <w:p w14:paraId="35E46F68" w14:textId="77777777" w:rsidR="006B60AA" w:rsidRPr="006B60AA" w:rsidRDefault="006B60AA" w:rsidP="006B60AA">
            <w:pPr>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Random Forest</w:t>
            </w:r>
          </w:p>
        </w:tc>
        <w:tc>
          <w:tcPr>
            <w:tcW w:w="1152" w:type="dxa"/>
            <w:hideMark/>
          </w:tcPr>
          <w:p w14:paraId="1792BA62"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0.9230</w:t>
            </w:r>
          </w:p>
        </w:tc>
        <w:tc>
          <w:tcPr>
            <w:tcW w:w="0" w:type="auto"/>
            <w:hideMark/>
          </w:tcPr>
          <w:p w14:paraId="7304EDA8"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0.8863</w:t>
            </w:r>
          </w:p>
        </w:tc>
        <w:tc>
          <w:tcPr>
            <w:tcW w:w="0" w:type="auto"/>
            <w:hideMark/>
          </w:tcPr>
          <w:p w14:paraId="1F1E3EBE"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0.9705</w:t>
            </w:r>
          </w:p>
        </w:tc>
        <w:tc>
          <w:tcPr>
            <w:tcW w:w="0" w:type="auto"/>
            <w:hideMark/>
          </w:tcPr>
          <w:p w14:paraId="6659CA79"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0.9265</w:t>
            </w:r>
          </w:p>
        </w:tc>
        <w:tc>
          <w:tcPr>
            <w:tcW w:w="0" w:type="auto"/>
            <w:hideMark/>
          </w:tcPr>
          <w:p w14:paraId="1DB980CA"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0.9230</w:t>
            </w:r>
          </w:p>
        </w:tc>
        <w:tc>
          <w:tcPr>
            <w:tcW w:w="0" w:type="auto"/>
            <w:hideMark/>
          </w:tcPr>
          <w:p w14:paraId="708E9062"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0.9520</w:t>
            </w:r>
          </w:p>
        </w:tc>
        <w:tc>
          <w:tcPr>
            <w:tcW w:w="0" w:type="auto"/>
            <w:hideMark/>
          </w:tcPr>
          <w:p w14:paraId="2845F8FD"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0.9832</w:t>
            </w:r>
          </w:p>
        </w:tc>
        <w:tc>
          <w:tcPr>
            <w:tcW w:w="0" w:type="auto"/>
            <w:hideMark/>
          </w:tcPr>
          <w:p w14:paraId="1F6DBF47"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0.9197</w:t>
            </w:r>
          </w:p>
        </w:tc>
        <w:tc>
          <w:tcPr>
            <w:tcW w:w="0" w:type="auto"/>
            <w:hideMark/>
          </w:tcPr>
          <w:p w14:paraId="504FD791"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0.9504</w:t>
            </w:r>
          </w:p>
        </w:tc>
        <w:tc>
          <w:tcPr>
            <w:tcW w:w="0" w:type="auto"/>
            <w:hideMark/>
          </w:tcPr>
          <w:p w14:paraId="220DA82D"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0.9520</w:t>
            </w:r>
          </w:p>
        </w:tc>
        <w:tc>
          <w:tcPr>
            <w:tcW w:w="0" w:type="auto"/>
            <w:hideMark/>
          </w:tcPr>
          <w:p w14:paraId="00F9794E"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0.9418</w:t>
            </w:r>
          </w:p>
        </w:tc>
        <w:tc>
          <w:tcPr>
            <w:tcW w:w="0" w:type="auto"/>
            <w:hideMark/>
          </w:tcPr>
          <w:p w14:paraId="7DAF463A"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0.9074</w:t>
            </w:r>
          </w:p>
        </w:tc>
        <w:tc>
          <w:tcPr>
            <w:tcW w:w="0" w:type="auto"/>
            <w:hideMark/>
          </w:tcPr>
          <w:p w14:paraId="4826154F"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0.9841</w:t>
            </w:r>
          </w:p>
        </w:tc>
        <w:tc>
          <w:tcPr>
            <w:tcW w:w="0" w:type="auto"/>
            <w:hideMark/>
          </w:tcPr>
          <w:p w14:paraId="780C4ED6"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0.9442</w:t>
            </w:r>
          </w:p>
        </w:tc>
        <w:tc>
          <w:tcPr>
            <w:tcW w:w="0" w:type="auto"/>
            <w:hideMark/>
          </w:tcPr>
          <w:p w14:paraId="0B397177"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0.9418</w:t>
            </w:r>
          </w:p>
        </w:tc>
      </w:tr>
      <w:tr w:rsidR="006B60AA" w:rsidRPr="006B60AA" w14:paraId="0533C30F" w14:textId="77777777" w:rsidTr="006B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14:paraId="04271BBE" w14:textId="77777777" w:rsidR="006B60AA" w:rsidRPr="006B60AA" w:rsidRDefault="006B60AA" w:rsidP="006B60AA">
            <w:pPr>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XGBoost</w:t>
            </w:r>
          </w:p>
        </w:tc>
        <w:tc>
          <w:tcPr>
            <w:tcW w:w="1152" w:type="dxa"/>
            <w:hideMark/>
          </w:tcPr>
          <w:p w14:paraId="6B5FF0DB"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0.9174</w:t>
            </w:r>
          </w:p>
        </w:tc>
        <w:tc>
          <w:tcPr>
            <w:tcW w:w="0" w:type="auto"/>
            <w:hideMark/>
          </w:tcPr>
          <w:p w14:paraId="5AA80189"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0.8800</w:t>
            </w:r>
          </w:p>
        </w:tc>
        <w:tc>
          <w:tcPr>
            <w:tcW w:w="0" w:type="auto"/>
            <w:hideMark/>
          </w:tcPr>
          <w:p w14:paraId="7A4FC7E5"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0.9666</w:t>
            </w:r>
          </w:p>
        </w:tc>
        <w:tc>
          <w:tcPr>
            <w:tcW w:w="0" w:type="auto"/>
            <w:hideMark/>
          </w:tcPr>
          <w:p w14:paraId="61B4A84E"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0.9213</w:t>
            </w:r>
          </w:p>
        </w:tc>
        <w:tc>
          <w:tcPr>
            <w:tcW w:w="0" w:type="auto"/>
            <w:hideMark/>
          </w:tcPr>
          <w:p w14:paraId="6AA9ABF3"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0.9174</w:t>
            </w:r>
          </w:p>
        </w:tc>
        <w:tc>
          <w:tcPr>
            <w:tcW w:w="0" w:type="auto"/>
            <w:hideMark/>
          </w:tcPr>
          <w:p w14:paraId="0A366D89"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0.9500</w:t>
            </w:r>
          </w:p>
        </w:tc>
        <w:tc>
          <w:tcPr>
            <w:tcW w:w="0" w:type="auto"/>
            <w:hideMark/>
          </w:tcPr>
          <w:p w14:paraId="6514D598"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0.9792</w:t>
            </w:r>
          </w:p>
        </w:tc>
        <w:tc>
          <w:tcPr>
            <w:tcW w:w="0" w:type="auto"/>
            <w:hideMark/>
          </w:tcPr>
          <w:p w14:paraId="6B53043A"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0.9196</w:t>
            </w:r>
          </w:p>
        </w:tc>
        <w:tc>
          <w:tcPr>
            <w:tcW w:w="0" w:type="auto"/>
            <w:hideMark/>
          </w:tcPr>
          <w:p w14:paraId="6AD6275E"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0.9484</w:t>
            </w:r>
          </w:p>
        </w:tc>
        <w:tc>
          <w:tcPr>
            <w:tcW w:w="0" w:type="auto"/>
            <w:hideMark/>
          </w:tcPr>
          <w:p w14:paraId="34B13C8E"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0.9500</w:t>
            </w:r>
          </w:p>
        </w:tc>
        <w:tc>
          <w:tcPr>
            <w:tcW w:w="0" w:type="auto"/>
            <w:hideMark/>
          </w:tcPr>
          <w:p w14:paraId="0E6CF3B9"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0.9378</w:t>
            </w:r>
          </w:p>
        </w:tc>
        <w:tc>
          <w:tcPr>
            <w:tcW w:w="0" w:type="auto"/>
            <w:hideMark/>
          </w:tcPr>
          <w:p w14:paraId="04CEB569"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0.9037</w:t>
            </w:r>
          </w:p>
        </w:tc>
        <w:tc>
          <w:tcPr>
            <w:tcW w:w="0" w:type="auto"/>
            <w:hideMark/>
          </w:tcPr>
          <w:p w14:paraId="09122F46"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0.9800</w:t>
            </w:r>
          </w:p>
        </w:tc>
        <w:tc>
          <w:tcPr>
            <w:tcW w:w="0" w:type="auto"/>
            <w:hideMark/>
          </w:tcPr>
          <w:p w14:paraId="19AC57C4"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0.9403</w:t>
            </w:r>
          </w:p>
        </w:tc>
        <w:tc>
          <w:tcPr>
            <w:tcW w:w="0" w:type="auto"/>
            <w:hideMark/>
          </w:tcPr>
          <w:p w14:paraId="03AFAAB0"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0.9378</w:t>
            </w:r>
          </w:p>
        </w:tc>
      </w:tr>
      <w:tr w:rsidR="006B60AA" w:rsidRPr="006B60AA" w14:paraId="6D7745C1" w14:textId="77777777" w:rsidTr="006B60AA">
        <w:tc>
          <w:tcPr>
            <w:cnfStyle w:val="001000000000" w:firstRow="0" w:lastRow="0" w:firstColumn="1" w:lastColumn="0" w:oddVBand="0" w:evenVBand="0" w:oddHBand="0" w:evenHBand="0" w:firstRowFirstColumn="0" w:firstRowLastColumn="0" w:lastRowFirstColumn="0" w:lastRowLastColumn="0"/>
            <w:tcW w:w="993" w:type="dxa"/>
            <w:hideMark/>
          </w:tcPr>
          <w:p w14:paraId="2DCED4DE" w14:textId="77777777" w:rsidR="006B60AA" w:rsidRPr="006B60AA" w:rsidRDefault="006B60AA" w:rsidP="006B60AA">
            <w:pPr>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CatBoost</w:t>
            </w:r>
          </w:p>
        </w:tc>
        <w:tc>
          <w:tcPr>
            <w:tcW w:w="1152" w:type="dxa"/>
            <w:hideMark/>
          </w:tcPr>
          <w:p w14:paraId="72C907E3"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0.9184</w:t>
            </w:r>
          </w:p>
        </w:tc>
        <w:tc>
          <w:tcPr>
            <w:tcW w:w="0" w:type="auto"/>
            <w:hideMark/>
          </w:tcPr>
          <w:p w14:paraId="254074FF"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0.8806</w:t>
            </w:r>
          </w:p>
        </w:tc>
        <w:tc>
          <w:tcPr>
            <w:tcW w:w="0" w:type="auto"/>
            <w:hideMark/>
          </w:tcPr>
          <w:p w14:paraId="34D512E9"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0.9681</w:t>
            </w:r>
          </w:p>
        </w:tc>
        <w:tc>
          <w:tcPr>
            <w:tcW w:w="0" w:type="auto"/>
            <w:hideMark/>
          </w:tcPr>
          <w:p w14:paraId="6D4337ED"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0.9223</w:t>
            </w:r>
          </w:p>
        </w:tc>
        <w:tc>
          <w:tcPr>
            <w:tcW w:w="0" w:type="auto"/>
            <w:hideMark/>
          </w:tcPr>
          <w:p w14:paraId="46C583A5"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0.9184</w:t>
            </w:r>
          </w:p>
        </w:tc>
        <w:tc>
          <w:tcPr>
            <w:tcW w:w="0" w:type="auto"/>
            <w:hideMark/>
          </w:tcPr>
          <w:p w14:paraId="22583738"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0.9506</w:t>
            </w:r>
          </w:p>
        </w:tc>
        <w:tc>
          <w:tcPr>
            <w:tcW w:w="0" w:type="auto"/>
            <w:hideMark/>
          </w:tcPr>
          <w:p w14:paraId="2D4B36DD"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0.9811</w:t>
            </w:r>
          </w:p>
        </w:tc>
        <w:tc>
          <w:tcPr>
            <w:tcW w:w="0" w:type="auto"/>
            <w:hideMark/>
          </w:tcPr>
          <w:p w14:paraId="398475C2"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0.9189</w:t>
            </w:r>
          </w:p>
        </w:tc>
        <w:tc>
          <w:tcPr>
            <w:tcW w:w="0" w:type="auto"/>
            <w:hideMark/>
          </w:tcPr>
          <w:p w14:paraId="29A6532B"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0.9490</w:t>
            </w:r>
          </w:p>
        </w:tc>
        <w:tc>
          <w:tcPr>
            <w:tcW w:w="0" w:type="auto"/>
            <w:hideMark/>
          </w:tcPr>
          <w:p w14:paraId="6CD15B3B"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0.9506</w:t>
            </w:r>
          </w:p>
        </w:tc>
        <w:tc>
          <w:tcPr>
            <w:tcW w:w="0" w:type="auto"/>
            <w:hideMark/>
          </w:tcPr>
          <w:p w14:paraId="36A5D2A2"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0.9399</w:t>
            </w:r>
          </w:p>
        </w:tc>
        <w:tc>
          <w:tcPr>
            <w:tcW w:w="0" w:type="auto"/>
            <w:hideMark/>
          </w:tcPr>
          <w:p w14:paraId="128E4F6B"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0.9058</w:t>
            </w:r>
          </w:p>
        </w:tc>
        <w:tc>
          <w:tcPr>
            <w:tcW w:w="0" w:type="auto"/>
            <w:hideMark/>
          </w:tcPr>
          <w:p w14:paraId="7889890B"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0.9819</w:t>
            </w:r>
          </w:p>
        </w:tc>
        <w:tc>
          <w:tcPr>
            <w:tcW w:w="0" w:type="auto"/>
            <w:hideMark/>
          </w:tcPr>
          <w:p w14:paraId="4F5B6EA5"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0.9423</w:t>
            </w:r>
          </w:p>
        </w:tc>
        <w:tc>
          <w:tcPr>
            <w:tcW w:w="0" w:type="auto"/>
            <w:hideMark/>
          </w:tcPr>
          <w:p w14:paraId="01B08F54"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0.9399</w:t>
            </w:r>
          </w:p>
        </w:tc>
      </w:tr>
      <w:tr w:rsidR="006B60AA" w:rsidRPr="006B60AA" w14:paraId="58406D8C" w14:textId="77777777" w:rsidTr="006B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14:paraId="13BBFED2" w14:textId="77777777" w:rsidR="006B60AA" w:rsidRPr="006B60AA" w:rsidRDefault="006B60AA" w:rsidP="006B60AA">
            <w:pPr>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Stacking Ensemble</w:t>
            </w:r>
          </w:p>
        </w:tc>
        <w:tc>
          <w:tcPr>
            <w:tcW w:w="1152" w:type="dxa"/>
            <w:hideMark/>
          </w:tcPr>
          <w:p w14:paraId="2E2B7284"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0.9208</w:t>
            </w:r>
          </w:p>
        </w:tc>
        <w:tc>
          <w:tcPr>
            <w:tcW w:w="0" w:type="auto"/>
            <w:hideMark/>
          </w:tcPr>
          <w:p w14:paraId="53D4FC95"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0.8830</w:t>
            </w:r>
          </w:p>
        </w:tc>
        <w:tc>
          <w:tcPr>
            <w:tcW w:w="0" w:type="auto"/>
            <w:hideMark/>
          </w:tcPr>
          <w:p w14:paraId="2CEAB6AC"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0.9700</w:t>
            </w:r>
          </w:p>
        </w:tc>
        <w:tc>
          <w:tcPr>
            <w:tcW w:w="0" w:type="auto"/>
            <w:hideMark/>
          </w:tcPr>
          <w:p w14:paraId="436EB675"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0.9245</w:t>
            </w:r>
          </w:p>
        </w:tc>
        <w:tc>
          <w:tcPr>
            <w:tcW w:w="0" w:type="auto"/>
            <w:hideMark/>
          </w:tcPr>
          <w:p w14:paraId="095A7568"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0.9208</w:t>
            </w:r>
          </w:p>
        </w:tc>
        <w:tc>
          <w:tcPr>
            <w:tcW w:w="0" w:type="auto"/>
            <w:hideMark/>
          </w:tcPr>
          <w:p w14:paraId="6E56D485"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0.9502</w:t>
            </w:r>
          </w:p>
        </w:tc>
        <w:tc>
          <w:tcPr>
            <w:tcW w:w="0" w:type="auto"/>
            <w:hideMark/>
          </w:tcPr>
          <w:p w14:paraId="1423E5EF"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0.9766</w:t>
            </w:r>
          </w:p>
        </w:tc>
        <w:tc>
          <w:tcPr>
            <w:tcW w:w="0" w:type="auto"/>
            <w:hideMark/>
          </w:tcPr>
          <w:p w14:paraId="4038BFCA"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0.9226</w:t>
            </w:r>
          </w:p>
        </w:tc>
        <w:tc>
          <w:tcPr>
            <w:tcW w:w="0" w:type="auto"/>
            <w:hideMark/>
          </w:tcPr>
          <w:p w14:paraId="5C228A8A"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0.9488</w:t>
            </w:r>
          </w:p>
        </w:tc>
        <w:tc>
          <w:tcPr>
            <w:tcW w:w="0" w:type="auto"/>
            <w:hideMark/>
          </w:tcPr>
          <w:p w14:paraId="3429A806"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0.9502</w:t>
            </w:r>
          </w:p>
        </w:tc>
        <w:tc>
          <w:tcPr>
            <w:tcW w:w="0" w:type="auto"/>
            <w:hideMark/>
          </w:tcPr>
          <w:p w14:paraId="3D1FCA7E"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0.9387</w:t>
            </w:r>
          </w:p>
        </w:tc>
        <w:tc>
          <w:tcPr>
            <w:tcW w:w="0" w:type="auto"/>
            <w:hideMark/>
          </w:tcPr>
          <w:p w14:paraId="07A81539"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0.9082</w:t>
            </w:r>
          </w:p>
        </w:tc>
        <w:tc>
          <w:tcPr>
            <w:tcW w:w="0" w:type="auto"/>
            <w:hideMark/>
          </w:tcPr>
          <w:p w14:paraId="5642F031"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0.9762</w:t>
            </w:r>
          </w:p>
        </w:tc>
        <w:tc>
          <w:tcPr>
            <w:tcW w:w="0" w:type="auto"/>
            <w:hideMark/>
          </w:tcPr>
          <w:p w14:paraId="61056263"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0.9410</w:t>
            </w:r>
          </w:p>
        </w:tc>
        <w:tc>
          <w:tcPr>
            <w:tcW w:w="0" w:type="auto"/>
            <w:hideMark/>
          </w:tcPr>
          <w:p w14:paraId="269C60F5"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r w:rsidRPr="006B60AA">
              <w:rPr>
                <w:rFonts w:ascii="Times New Roman" w:eastAsia="Times New Roman" w:hAnsi="Times New Roman" w:cs="Times New Roman"/>
                <w:sz w:val="20"/>
                <w:szCs w:val="20"/>
                <w:lang/>
              </w:rPr>
              <w:t>0.9387</w:t>
            </w:r>
          </w:p>
        </w:tc>
      </w:tr>
    </w:tbl>
    <w:p w14:paraId="3AB765D5" w14:textId="77777777" w:rsidR="006B60AA" w:rsidRPr="006B60AA" w:rsidRDefault="006B60AA" w:rsidP="006B60AA">
      <w:pPr>
        <w:spacing w:before="100" w:beforeAutospacing="1" w:after="100" w:afterAutospacing="1" w:line="240" w:lineRule="auto"/>
        <w:outlineLvl w:val="2"/>
        <w:rPr>
          <w:rFonts w:ascii="Times New Roman" w:eastAsia="Times New Roman" w:hAnsi="Times New Roman" w:cs="Times New Roman"/>
          <w:b/>
          <w:bCs/>
          <w:sz w:val="27"/>
          <w:szCs w:val="27"/>
          <w:lang/>
        </w:rPr>
      </w:pPr>
      <w:r w:rsidRPr="006B60AA">
        <w:rPr>
          <w:rFonts w:ascii="Times New Roman" w:eastAsia="Times New Roman" w:hAnsi="Times New Roman" w:cs="Times New Roman"/>
          <w:b/>
          <w:bCs/>
          <w:sz w:val="27"/>
          <w:szCs w:val="27"/>
          <w:lang/>
        </w:rPr>
        <w:t>Observations</w:t>
      </w:r>
    </w:p>
    <w:p w14:paraId="28CA6B48" w14:textId="77777777" w:rsidR="006B60AA" w:rsidRPr="006B60AA" w:rsidRDefault="006B60AA" w:rsidP="006B60AA">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Accuracy</w:t>
      </w:r>
      <w:r w:rsidRPr="006B60AA">
        <w:rPr>
          <w:rFonts w:ascii="Times New Roman" w:eastAsia="Times New Roman" w:hAnsi="Times New Roman" w:cs="Times New Roman"/>
          <w:sz w:val="24"/>
          <w:szCs w:val="24"/>
          <w:lang/>
        </w:rPr>
        <w:t>: The 90/10 dataset outperforms others for Random Forest, XGBoost, CatBoost, and Stacking Ensemble (~0.950–0.952).</w:t>
      </w:r>
    </w:p>
    <w:p w14:paraId="788266E5" w14:textId="77777777" w:rsidR="006B60AA" w:rsidRPr="006B60AA" w:rsidRDefault="006B60AA" w:rsidP="006B60AA">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Precision</w:t>
      </w:r>
      <w:r w:rsidRPr="006B60AA">
        <w:rPr>
          <w:rFonts w:ascii="Times New Roman" w:eastAsia="Times New Roman" w:hAnsi="Times New Roman" w:cs="Times New Roman"/>
          <w:sz w:val="24"/>
          <w:szCs w:val="24"/>
          <w:lang/>
        </w:rPr>
        <w:t>: The 90/10 dataset achieves the highest precision for Random Forest, XGBoost, and CatBoost (~0.979–0.983).</w:t>
      </w:r>
    </w:p>
    <w:p w14:paraId="3DB252CE" w14:textId="77777777" w:rsidR="006B60AA" w:rsidRPr="006B60AA" w:rsidRDefault="006B60AA" w:rsidP="006B60AA">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Recall</w:t>
      </w:r>
      <w:r w:rsidRPr="006B60AA">
        <w:rPr>
          <w:rFonts w:ascii="Times New Roman" w:eastAsia="Times New Roman" w:hAnsi="Times New Roman" w:cs="Times New Roman"/>
          <w:sz w:val="24"/>
          <w:szCs w:val="24"/>
          <w:lang/>
        </w:rPr>
        <w:t>: Logistic Regression consistently achieves the highest recall (0.9794–0.9921).</w:t>
      </w:r>
    </w:p>
    <w:p w14:paraId="7D1F8D29" w14:textId="77777777" w:rsidR="006B60AA" w:rsidRPr="006B60AA" w:rsidRDefault="006B60AA" w:rsidP="006B60AA">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F1 Score and ROC-AUC</w:t>
      </w:r>
      <w:r w:rsidRPr="006B60AA">
        <w:rPr>
          <w:rFonts w:ascii="Times New Roman" w:eastAsia="Times New Roman" w:hAnsi="Times New Roman" w:cs="Times New Roman"/>
          <w:sz w:val="24"/>
          <w:szCs w:val="24"/>
          <w:lang/>
        </w:rPr>
        <w:t>: The 90/10 dataset shows the highest F1 scores and ROC-AUC for ensemble-based models.</w:t>
      </w:r>
    </w:p>
    <w:p w14:paraId="79C09859" w14:textId="77777777" w:rsidR="006B60AA" w:rsidRDefault="006B60AA">
      <w:pPr>
        <w:rPr>
          <w:rFonts w:ascii="Times New Roman" w:eastAsia="Times New Roman" w:hAnsi="Times New Roman" w:cs="Times New Roman"/>
          <w:b/>
          <w:bCs/>
          <w:sz w:val="36"/>
          <w:szCs w:val="36"/>
          <w:lang/>
        </w:rPr>
      </w:pPr>
      <w:r>
        <w:rPr>
          <w:rFonts w:ascii="Times New Roman" w:eastAsia="Times New Roman" w:hAnsi="Times New Roman" w:cs="Times New Roman"/>
          <w:b/>
          <w:bCs/>
          <w:sz w:val="36"/>
          <w:szCs w:val="36"/>
          <w:lang/>
        </w:rPr>
        <w:br w:type="page"/>
      </w:r>
    </w:p>
    <w:p w14:paraId="3E77666A" w14:textId="29B40215" w:rsidR="006B60AA" w:rsidRPr="006B60AA" w:rsidRDefault="006B60AA" w:rsidP="006B60AA">
      <w:pPr>
        <w:spacing w:before="100" w:beforeAutospacing="1" w:after="100" w:afterAutospacing="1" w:line="240" w:lineRule="auto"/>
        <w:outlineLvl w:val="1"/>
        <w:rPr>
          <w:rFonts w:ascii="Times New Roman" w:eastAsia="Times New Roman" w:hAnsi="Times New Roman" w:cs="Times New Roman"/>
          <w:b/>
          <w:bCs/>
          <w:sz w:val="36"/>
          <w:szCs w:val="36"/>
          <w:lang/>
        </w:rPr>
      </w:pPr>
      <w:r w:rsidRPr="006B60AA">
        <w:rPr>
          <w:rFonts w:ascii="Times New Roman" w:eastAsia="Times New Roman" w:hAnsi="Times New Roman" w:cs="Times New Roman"/>
          <w:b/>
          <w:bCs/>
          <w:sz w:val="36"/>
          <w:szCs w:val="36"/>
          <w:lang/>
        </w:rPr>
        <w:lastRenderedPageBreak/>
        <w:t>4. Test Set Scores</w:t>
      </w:r>
    </w:p>
    <w:tbl>
      <w:tblPr>
        <w:tblStyle w:val="GridTable2"/>
        <w:tblW w:w="0" w:type="auto"/>
        <w:tblLook w:val="04A0" w:firstRow="1" w:lastRow="0" w:firstColumn="1" w:lastColumn="0" w:noHBand="0" w:noVBand="1"/>
      </w:tblPr>
      <w:tblGrid>
        <w:gridCol w:w="1115"/>
        <w:gridCol w:w="987"/>
        <w:gridCol w:w="927"/>
        <w:gridCol w:w="915"/>
        <w:gridCol w:w="767"/>
        <w:gridCol w:w="783"/>
        <w:gridCol w:w="986"/>
        <w:gridCol w:w="966"/>
        <w:gridCol w:w="750"/>
        <w:gridCol w:w="767"/>
        <w:gridCol w:w="783"/>
        <w:gridCol w:w="978"/>
        <w:gridCol w:w="958"/>
        <w:gridCol w:w="742"/>
        <w:gridCol w:w="759"/>
        <w:gridCol w:w="775"/>
      </w:tblGrid>
      <w:tr w:rsidR="006B60AA" w:rsidRPr="006B60AA" w14:paraId="17FB1D8A" w14:textId="77777777" w:rsidTr="006B6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A0C88D" w14:textId="77777777" w:rsidR="006B60AA" w:rsidRPr="006B60AA" w:rsidRDefault="006B60AA" w:rsidP="006B60AA">
            <w:pPr>
              <w:jc w:val="center"/>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Model</w:t>
            </w:r>
          </w:p>
        </w:tc>
        <w:tc>
          <w:tcPr>
            <w:tcW w:w="0" w:type="auto"/>
            <w:hideMark/>
          </w:tcPr>
          <w:p w14:paraId="043A8D1D"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80/20 Accuracy</w:t>
            </w:r>
          </w:p>
        </w:tc>
        <w:tc>
          <w:tcPr>
            <w:tcW w:w="832" w:type="dxa"/>
            <w:hideMark/>
          </w:tcPr>
          <w:p w14:paraId="55443460"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80/20 Precision</w:t>
            </w:r>
          </w:p>
        </w:tc>
        <w:tc>
          <w:tcPr>
            <w:tcW w:w="915" w:type="dxa"/>
            <w:hideMark/>
          </w:tcPr>
          <w:p w14:paraId="349A3279"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80/20 Recall</w:t>
            </w:r>
          </w:p>
        </w:tc>
        <w:tc>
          <w:tcPr>
            <w:tcW w:w="0" w:type="auto"/>
            <w:hideMark/>
          </w:tcPr>
          <w:p w14:paraId="1A8F1F81"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80/20 F1 Score</w:t>
            </w:r>
          </w:p>
        </w:tc>
        <w:tc>
          <w:tcPr>
            <w:tcW w:w="0" w:type="auto"/>
            <w:hideMark/>
          </w:tcPr>
          <w:p w14:paraId="7FB85FA4"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80/20 ROC-AUC</w:t>
            </w:r>
          </w:p>
        </w:tc>
        <w:tc>
          <w:tcPr>
            <w:tcW w:w="0" w:type="auto"/>
            <w:hideMark/>
          </w:tcPr>
          <w:p w14:paraId="5F3A173A"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90/10 Accuracy</w:t>
            </w:r>
          </w:p>
        </w:tc>
        <w:tc>
          <w:tcPr>
            <w:tcW w:w="0" w:type="auto"/>
            <w:hideMark/>
          </w:tcPr>
          <w:p w14:paraId="529A07A0"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90/10 Precision</w:t>
            </w:r>
          </w:p>
        </w:tc>
        <w:tc>
          <w:tcPr>
            <w:tcW w:w="0" w:type="auto"/>
            <w:hideMark/>
          </w:tcPr>
          <w:p w14:paraId="7A23731E"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90/10 Recall</w:t>
            </w:r>
          </w:p>
        </w:tc>
        <w:tc>
          <w:tcPr>
            <w:tcW w:w="0" w:type="auto"/>
            <w:hideMark/>
          </w:tcPr>
          <w:p w14:paraId="3D04389D"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90/10 F1 Score</w:t>
            </w:r>
          </w:p>
        </w:tc>
        <w:tc>
          <w:tcPr>
            <w:tcW w:w="0" w:type="auto"/>
            <w:hideMark/>
          </w:tcPr>
          <w:p w14:paraId="65FCBC78"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90/10 ROC-AUC</w:t>
            </w:r>
          </w:p>
        </w:tc>
        <w:tc>
          <w:tcPr>
            <w:tcW w:w="0" w:type="auto"/>
            <w:hideMark/>
          </w:tcPr>
          <w:p w14:paraId="2BD734D7"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95/5 Accuracy</w:t>
            </w:r>
          </w:p>
        </w:tc>
        <w:tc>
          <w:tcPr>
            <w:tcW w:w="0" w:type="auto"/>
            <w:hideMark/>
          </w:tcPr>
          <w:p w14:paraId="7A12EF7F"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95/5 Precision</w:t>
            </w:r>
          </w:p>
        </w:tc>
        <w:tc>
          <w:tcPr>
            <w:tcW w:w="0" w:type="auto"/>
            <w:hideMark/>
          </w:tcPr>
          <w:p w14:paraId="437AE1B5"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95/5 Recall</w:t>
            </w:r>
          </w:p>
        </w:tc>
        <w:tc>
          <w:tcPr>
            <w:tcW w:w="0" w:type="auto"/>
            <w:hideMark/>
          </w:tcPr>
          <w:p w14:paraId="5C31BF49"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95/5 F1 Score</w:t>
            </w:r>
          </w:p>
        </w:tc>
        <w:tc>
          <w:tcPr>
            <w:tcW w:w="0" w:type="auto"/>
            <w:hideMark/>
          </w:tcPr>
          <w:p w14:paraId="7B8427E3" w14:textId="77777777" w:rsidR="006B60AA" w:rsidRPr="006B60AA" w:rsidRDefault="006B60AA" w:rsidP="006B60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95/5 ROC-AUC</w:t>
            </w:r>
          </w:p>
        </w:tc>
      </w:tr>
      <w:tr w:rsidR="006B60AA" w:rsidRPr="006B60AA" w14:paraId="3FD8EB62" w14:textId="77777777" w:rsidTr="006B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A8E42B" w14:textId="77777777" w:rsidR="006B60AA" w:rsidRPr="006B60AA" w:rsidRDefault="006B60AA" w:rsidP="006B60AA">
            <w:pPr>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Logistic Regression</w:t>
            </w:r>
          </w:p>
        </w:tc>
        <w:tc>
          <w:tcPr>
            <w:tcW w:w="0" w:type="auto"/>
            <w:hideMark/>
          </w:tcPr>
          <w:p w14:paraId="4545FF77"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0.8385</w:t>
            </w:r>
          </w:p>
        </w:tc>
        <w:tc>
          <w:tcPr>
            <w:tcW w:w="832" w:type="dxa"/>
            <w:hideMark/>
          </w:tcPr>
          <w:p w14:paraId="29665AC3"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0.5556</w:t>
            </w:r>
          </w:p>
        </w:tc>
        <w:tc>
          <w:tcPr>
            <w:tcW w:w="915" w:type="dxa"/>
            <w:hideMark/>
          </w:tcPr>
          <w:p w14:paraId="56B4BF35"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0.9625</w:t>
            </w:r>
          </w:p>
        </w:tc>
        <w:tc>
          <w:tcPr>
            <w:tcW w:w="0" w:type="auto"/>
            <w:hideMark/>
          </w:tcPr>
          <w:p w14:paraId="6F184252"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0.7045</w:t>
            </w:r>
          </w:p>
        </w:tc>
        <w:tc>
          <w:tcPr>
            <w:tcW w:w="0" w:type="auto"/>
            <w:hideMark/>
          </w:tcPr>
          <w:p w14:paraId="10B53D7A"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0.8850</w:t>
            </w:r>
          </w:p>
        </w:tc>
        <w:tc>
          <w:tcPr>
            <w:tcW w:w="0" w:type="auto"/>
            <w:hideMark/>
          </w:tcPr>
          <w:p w14:paraId="14042433"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0.8195</w:t>
            </w:r>
          </w:p>
        </w:tc>
        <w:tc>
          <w:tcPr>
            <w:tcW w:w="0" w:type="auto"/>
            <w:hideMark/>
          </w:tcPr>
          <w:p w14:paraId="7DED78D0"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0.3438</w:t>
            </w:r>
          </w:p>
        </w:tc>
        <w:tc>
          <w:tcPr>
            <w:tcW w:w="0" w:type="auto"/>
            <w:hideMark/>
          </w:tcPr>
          <w:p w14:paraId="1A40BDEC"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0.8857</w:t>
            </w:r>
          </w:p>
        </w:tc>
        <w:tc>
          <w:tcPr>
            <w:tcW w:w="0" w:type="auto"/>
            <w:hideMark/>
          </w:tcPr>
          <w:p w14:paraId="40C2D20A"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0.4953</w:t>
            </w:r>
          </w:p>
        </w:tc>
        <w:tc>
          <w:tcPr>
            <w:tcW w:w="0" w:type="auto"/>
            <w:hideMark/>
          </w:tcPr>
          <w:p w14:paraId="0D00922B"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0.8489</w:t>
            </w:r>
          </w:p>
        </w:tc>
        <w:tc>
          <w:tcPr>
            <w:tcW w:w="0" w:type="auto"/>
            <w:hideMark/>
          </w:tcPr>
          <w:p w14:paraId="69F42880"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0.8155</w:t>
            </w:r>
          </w:p>
        </w:tc>
        <w:tc>
          <w:tcPr>
            <w:tcW w:w="0" w:type="auto"/>
            <w:hideMark/>
          </w:tcPr>
          <w:p w14:paraId="56C2AF22"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0.1620</w:t>
            </w:r>
          </w:p>
        </w:tc>
        <w:tc>
          <w:tcPr>
            <w:tcW w:w="0" w:type="auto"/>
            <w:hideMark/>
          </w:tcPr>
          <w:p w14:paraId="05C59621"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0.6441</w:t>
            </w:r>
          </w:p>
        </w:tc>
        <w:tc>
          <w:tcPr>
            <w:tcW w:w="0" w:type="auto"/>
            <w:hideMark/>
          </w:tcPr>
          <w:p w14:paraId="081D1D40"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0.2588</w:t>
            </w:r>
          </w:p>
        </w:tc>
        <w:tc>
          <w:tcPr>
            <w:tcW w:w="0" w:type="auto"/>
            <w:hideMark/>
          </w:tcPr>
          <w:p w14:paraId="5FF7C8A2"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0.7343</w:t>
            </w:r>
          </w:p>
        </w:tc>
      </w:tr>
      <w:tr w:rsidR="006B60AA" w:rsidRPr="006B60AA" w14:paraId="2A630A50" w14:textId="77777777" w:rsidTr="006B60AA">
        <w:tc>
          <w:tcPr>
            <w:cnfStyle w:val="001000000000" w:firstRow="0" w:lastRow="0" w:firstColumn="1" w:lastColumn="0" w:oddVBand="0" w:evenVBand="0" w:oddHBand="0" w:evenHBand="0" w:firstRowFirstColumn="0" w:firstRowLastColumn="0" w:lastRowFirstColumn="0" w:lastRowLastColumn="0"/>
            <w:tcW w:w="0" w:type="auto"/>
            <w:hideMark/>
          </w:tcPr>
          <w:p w14:paraId="7FCAE417" w14:textId="77777777" w:rsidR="006B60AA" w:rsidRPr="006B60AA" w:rsidRDefault="006B60AA" w:rsidP="006B60AA">
            <w:pPr>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Random Forest</w:t>
            </w:r>
          </w:p>
        </w:tc>
        <w:tc>
          <w:tcPr>
            <w:tcW w:w="0" w:type="auto"/>
            <w:hideMark/>
          </w:tcPr>
          <w:p w14:paraId="259D503A"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0.8571</w:t>
            </w:r>
          </w:p>
        </w:tc>
        <w:tc>
          <w:tcPr>
            <w:tcW w:w="832" w:type="dxa"/>
            <w:hideMark/>
          </w:tcPr>
          <w:p w14:paraId="1F1B7CF1"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0.6027</w:t>
            </w:r>
          </w:p>
        </w:tc>
        <w:tc>
          <w:tcPr>
            <w:tcW w:w="915" w:type="dxa"/>
            <w:hideMark/>
          </w:tcPr>
          <w:p w14:paraId="7C94E20B"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0.8368</w:t>
            </w:r>
          </w:p>
        </w:tc>
        <w:tc>
          <w:tcPr>
            <w:tcW w:w="0" w:type="auto"/>
            <w:hideMark/>
          </w:tcPr>
          <w:p w14:paraId="76B0BE8C"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0.7007</w:t>
            </w:r>
          </w:p>
        </w:tc>
        <w:tc>
          <w:tcPr>
            <w:tcW w:w="0" w:type="auto"/>
            <w:hideMark/>
          </w:tcPr>
          <w:p w14:paraId="758AF91E"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0.8495</w:t>
            </w:r>
          </w:p>
        </w:tc>
        <w:tc>
          <w:tcPr>
            <w:tcW w:w="0" w:type="auto"/>
            <w:hideMark/>
          </w:tcPr>
          <w:p w14:paraId="6F83E244"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0.9389</w:t>
            </w:r>
          </w:p>
        </w:tc>
        <w:tc>
          <w:tcPr>
            <w:tcW w:w="0" w:type="auto"/>
            <w:hideMark/>
          </w:tcPr>
          <w:p w14:paraId="318C39F9"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0.7525</w:t>
            </w:r>
          </w:p>
        </w:tc>
        <w:tc>
          <w:tcPr>
            <w:tcW w:w="0" w:type="auto"/>
            <w:hideMark/>
          </w:tcPr>
          <w:p w14:paraId="6B98D541"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0.5789</w:t>
            </w:r>
          </w:p>
        </w:tc>
        <w:tc>
          <w:tcPr>
            <w:tcW w:w="0" w:type="auto"/>
            <w:hideMark/>
          </w:tcPr>
          <w:p w14:paraId="613A099C"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0.6544</w:t>
            </w:r>
          </w:p>
        </w:tc>
        <w:tc>
          <w:tcPr>
            <w:tcW w:w="0" w:type="auto"/>
            <w:hideMark/>
          </w:tcPr>
          <w:p w14:paraId="0A8F8E33"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0.7789</w:t>
            </w:r>
          </w:p>
        </w:tc>
        <w:tc>
          <w:tcPr>
            <w:tcW w:w="0" w:type="auto"/>
            <w:hideMark/>
          </w:tcPr>
          <w:p w14:paraId="404EFCEA"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0.8729</w:t>
            </w:r>
          </w:p>
        </w:tc>
        <w:tc>
          <w:tcPr>
            <w:tcW w:w="0" w:type="auto"/>
            <w:hideMark/>
          </w:tcPr>
          <w:p w14:paraId="3149744D"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0.2170</w:t>
            </w:r>
          </w:p>
        </w:tc>
        <w:tc>
          <w:tcPr>
            <w:tcW w:w="0" w:type="auto"/>
            <w:hideMark/>
          </w:tcPr>
          <w:p w14:paraId="69FF78E6"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0.5906</w:t>
            </w:r>
          </w:p>
        </w:tc>
        <w:tc>
          <w:tcPr>
            <w:tcW w:w="0" w:type="auto"/>
            <w:hideMark/>
          </w:tcPr>
          <w:p w14:paraId="08CE01F9"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0.3174</w:t>
            </w:r>
          </w:p>
        </w:tc>
        <w:tc>
          <w:tcPr>
            <w:tcW w:w="0" w:type="auto"/>
            <w:hideMark/>
          </w:tcPr>
          <w:p w14:paraId="622E6EF1"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0.7392</w:t>
            </w:r>
          </w:p>
        </w:tc>
      </w:tr>
      <w:tr w:rsidR="006B60AA" w:rsidRPr="006B60AA" w14:paraId="168B2249" w14:textId="77777777" w:rsidTr="006B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8F7515" w14:textId="77777777" w:rsidR="006B60AA" w:rsidRPr="006B60AA" w:rsidRDefault="006B60AA" w:rsidP="006B60AA">
            <w:pPr>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XGBoost</w:t>
            </w:r>
          </w:p>
        </w:tc>
        <w:tc>
          <w:tcPr>
            <w:tcW w:w="0" w:type="auto"/>
            <w:hideMark/>
          </w:tcPr>
          <w:p w14:paraId="7E8B6E2F"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0.8579</w:t>
            </w:r>
          </w:p>
        </w:tc>
        <w:tc>
          <w:tcPr>
            <w:tcW w:w="832" w:type="dxa"/>
            <w:hideMark/>
          </w:tcPr>
          <w:p w14:paraId="460EECD2"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0.6033</w:t>
            </w:r>
          </w:p>
        </w:tc>
        <w:tc>
          <w:tcPr>
            <w:tcW w:w="915" w:type="dxa"/>
            <w:hideMark/>
          </w:tcPr>
          <w:p w14:paraId="45A015EC"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0.8457</w:t>
            </w:r>
          </w:p>
        </w:tc>
        <w:tc>
          <w:tcPr>
            <w:tcW w:w="0" w:type="auto"/>
            <w:hideMark/>
          </w:tcPr>
          <w:p w14:paraId="2975CC36"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0.7042</w:t>
            </w:r>
          </w:p>
        </w:tc>
        <w:tc>
          <w:tcPr>
            <w:tcW w:w="0" w:type="auto"/>
            <w:hideMark/>
          </w:tcPr>
          <w:p w14:paraId="2728066A"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0.8534</w:t>
            </w:r>
          </w:p>
        </w:tc>
        <w:tc>
          <w:tcPr>
            <w:tcW w:w="0" w:type="auto"/>
            <w:hideMark/>
          </w:tcPr>
          <w:p w14:paraId="458ADF55"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0.9397</w:t>
            </w:r>
          </w:p>
        </w:tc>
        <w:tc>
          <w:tcPr>
            <w:tcW w:w="0" w:type="auto"/>
            <w:hideMark/>
          </w:tcPr>
          <w:p w14:paraId="7BA69D03"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0.7454</w:t>
            </w:r>
          </w:p>
        </w:tc>
        <w:tc>
          <w:tcPr>
            <w:tcW w:w="0" w:type="auto"/>
            <w:hideMark/>
          </w:tcPr>
          <w:p w14:paraId="41E273D3"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0.6027</w:t>
            </w:r>
          </w:p>
        </w:tc>
        <w:tc>
          <w:tcPr>
            <w:tcW w:w="0" w:type="auto"/>
            <w:hideMark/>
          </w:tcPr>
          <w:p w14:paraId="278249AF"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0.6665</w:t>
            </w:r>
          </w:p>
        </w:tc>
        <w:tc>
          <w:tcPr>
            <w:tcW w:w="0" w:type="auto"/>
            <w:hideMark/>
          </w:tcPr>
          <w:p w14:paraId="4C5184DB"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0.7899</w:t>
            </w:r>
          </w:p>
        </w:tc>
        <w:tc>
          <w:tcPr>
            <w:tcW w:w="0" w:type="auto"/>
            <w:hideMark/>
          </w:tcPr>
          <w:p w14:paraId="6E62ADEE"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0.8736</w:t>
            </w:r>
          </w:p>
        </w:tc>
        <w:tc>
          <w:tcPr>
            <w:tcW w:w="0" w:type="auto"/>
            <w:hideMark/>
          </w:tcPr>
          <w:p w14:paraId="5AB784A3"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0.2155</w:t>
            </w:r>
          </w:p>
        </w:tc>
        <w:tc>
          <w:tcPr>
            <w:tcW w:w="0" w:type="auto"/>
            <w:hideMark/>
          </w:tcPr>
          <w:p w14:paraId="4D6840BF"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0.5786</w:t>
            </w:r>
          </w:p>
        </w:tc>
        <w:tc>
          <w:tcPr>
            <w:tcW w:w="0" w:type="auto"/>
            <w:hideMark/>
          </w:tcPr>
          <w:p w14:paraId="3388CFEE"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0.3141</w:t>
            </w:r>
          </w:p>
        </w:tc>
        <w:tc>
          <w:tcPr>
            <w:tcW w:w="0" w:type="auto"/>
            <w:hideMark/>
          </w:tcPr>
          <w:p w14:paraId="229DB08F"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0.7339</w:t>
            </w:r>
          </w:p>
        </w:tc>
      </w:tr>
      <w:tr w:rsidR="006B60AA" w:rsidRPr="006B60AA" w14:paraId="08474CD5" w14:textId="77777777" w:rsidTr="006B60AA">
        <w:tc>
          <w:tcPr>
            <w:cnfStyle w:val="001000000000" w:firstRow="0" w:lastRow="0" w:firstColumn="1" w:lastColumn="0" w:oddVBand="0" w:evenVBand="0" w:oddHBand="0" w:evenHBand="0" w:firstRowFirstColumn="0" w:firstRowLastColumn="0" w:lastRowFirstColumn="0" w:lastRowLastColumn="0"/>
            <w:tcW w:w="0" w:type="auto"/>
            <w:hideMark/>
          </w:tcPr>
          <w:p w14:paraId="72AF172B" w14:textId="77777777" w:rsidR="006B60AA" w:rsidRPr="006B60AA" w:rsidRDefault="006B60AA" w:rsidP="006B60AA">
            <w:pPr>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CatBoost</w:t>
            </w:r>
          </w:p>
        </w:tc>
        <w:tc>
          <w:tcPr>
            <w:tcW w:w="0" w:type="auto"/>
            <w:hideMark/>
          </w:tcPr>
          <w:p w14:paraId="4218C5DB"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0.8577</w:t>
            </w:r>
          </w:p>
        </w:tc>
        <w:tc>
          <w:tcPr>
            <w:tcW w:w="832" w:type="dxa"/>
            <w:hideMark/>
          </w:tcPr>
          <w:p w14:paraId="4B6B3880"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0.6027</w:t>
            </w:r>
          </w:p>
        </w:tc>
        <w:tc>
          <w:tcPr>
            <w:tcW w:w="915" w:type="dxa"/>
            <w:hideMark/>
          </w:tcPr>
          <w:p w14:paraId="6B636D73"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0.8457</w:t>
            </w:r>
          </w:p>
        </w:tc>
        <w:tc>
          <w:tcPr>
            <w:tcW w:w="0" w:type="auto"/>
            <w:hideMark/>
          </w:tcPr>
          <w:p w14:paraId="606AC4A5"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0.7038</w:t>
            </w:r>
          </w:p>
        </w:tc>
        <w:tc>
          <w:tcPr>
            <w:tcW w:w="0" w:type="auto"/>
            <w:hideMark/>
          </w:tcPr>
          <w:p w14:paraId="7B06CF1F"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0.8532</w:t>
            </w:r>
          </w:p>
        </w:tc>
        <w:tc>
          <w:tcPr>
            <w:tcW w:w="0" w:type="auto"/>
            <w:hideMark/>
          </w:tcPr>
          <w:p w14:paraId="4F44C8A7"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0.9395</w:t>
            </w:r>
          </w:p>
        </w:tc>
        <w:tc>
          <w:tcPr>
            <w:tcW w:w="0" w:type="auto"/>
            <w:hideMark/>
          </w:tcPr>
          <w:p w14:paraId="1CD29A31"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0.7513</w:t>
            </w:r>
          </w:p>
        </w:tc>
        <w:tc>
          <w:tcPr>
            <w:tcW w:w="0" w:type="auto"/>
            <w:hideMark/>
          </w:tcPr>
          <w:p w14:paraId="56721660"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0.5908</w:t>
            </w:r>
          </w:p>
        </w:tc>
        <w:tc>
          <w:tcPr>
            <w:tcW w:w="0" w:type="auto"/>
            <w:hideMark/>
          </w:tcPr>
          <w:p w14:paraId="71D15323"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0.6615</w:t>
            </w:r>
          </w:p>
        </w:tc>
        <w:tc>
          <w:tcPr>
            <w:tcW w:w="0" w:type="auto"/>
            <w:hideMark/>
          </w:tcPr>
          <w:p w14:paraId="066F65FF"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0.7845</w:t>
            </w:r>
          </w:p>
        </w:tc>
        <w:tc>
          <w:tcPr>
            <w:tcW w:w="0" w:type="auto"/>
            <w:hideMark/>
          </w:tcPr>
          <w:p w14:paraId="7AA899E9"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0.8753</w:t>
            </w:r>
          </w:p>
        </w:tc>
        <w:tc>
          <w:tcPr>
            <w:tcW w:w="0" w:type="auto"/>
            <w:hideMark/>
          </w:tcPr>
          <w:p w14:paraId="31257B47"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0.2237</w:t>
            </w:r>
          </w:p>
        </w:tc>
        <w:tc>
          <w:tcPr>
            <w:tcW w:w="0" w:type="auto"/>
            <w:hideMark/>
          </w:tcPr>
          <w:p w14:paraId="05F7218C"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0.6048</w:t>
            </w:r>
          </w:p>
        </w:tc>
        <w:tc>
          <w:tcPr>
            <w:tcW w:w="0" w:type="auto"/>
            <w:hideMark/>
          </w:tcPr>
          <w:p w14:paraId="74CEA7A9"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0.3267</w:t>
            </w:r>
          </w:p>
        </w:tc>
        <w:tc>
          <w:tcPr>
            <w:tcW w:w="0" w:type="auto"/>
            <w:hideMark/>
          </w:tcPr>
          <w:p w14:paraId="3702FA40" w14:textId="77777777" w:rsidR="006B60AA" w:rsidRPr="006B60AA" w:rsidRDefault="006B60AA" w:rsidP="006B6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0.7472</w:t>
            </w:r>
          </w:p>
        </w:tc>
      </w:tr>
      <w:tr w:rsidR="006B60AA" w:rsidRPr="006B60AA" w14:paraId="3E15E477" w14:textId="77777777" w:rsidTr="006B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5B4A37" w14:textId="77777777" w:rsidR="006B60AA" w:rsidRPr="006B60AA" w:rsidRDefault="006B60AA" w:rsidP="006B60AA">
            <w:pPr>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Stacking Ensemble</w:t>
            </w:r>
          </w:p>
        </w:tc>
        <w:tc>
          <w:tcPr>
            <w:tcW w:w="0" w:type="auto"/>
            <w:hideMark/>
          </w:tcPr>
          <w:p w14:paraId="733AFAB7"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0.8581</w:t>
            </w:r>
          </w:p>
        </w:tc>
        <w:tc>
          <w:tcPr>
            <w:tcW w:w="832" w:type="dxa"/>
            <w:hideMark/>
          </w:tcPr>
          <w:p w14:paraId="38B13D69"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0.6035</w:t>
            </w:r>
          </w:p>
        </w:tc>
        <w:tc>
          <w:tcPr>
            <w:tcW w:w="915" w:type="dxa"/>
            <w:hideMark/>
          </w:tcPr>
          <w:p w14:paraId="028DB399"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0.8462</w:t>
            </w:r>
          </w:p>
        </w:tc>
        <w:tc>
          <w:tcPr>
            <w:tcW w:w="0" w:type="auto"/>
            <w:hideMark/>
          </w:tcPr>
          <w:p w14:paraId="112FAEE1"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0.7046</w:t>
            </w:r>
          </w:p>
        </w:tc>
        <w:tc>
          <w:tcPr>
            <w:tcW w:w="0" w:type="auto"/>
            <w:hideMark/>
          </w:tcPr>
          <w:p w14:paraId="6D54AD5A"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0.8536</w:t>
            </w:r>
          </w:p>
        </w:tc>
        <w:tc>
          <w:tcPr>
            <w:tcW w:w="0" w:type="auto"/>
            <w:hideMark/>
          </w:tcPr>
          <w:p w14:paraId="648B4EB4"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0.9385</w:t>
            </w:r>
          </w:p>
        </w:tc>
        <w:tc>
          <w:tcPr>
            <w:tcW w:w="0" w:type="auto"/>
            <w:hideMark/>
          </w:tcPr>
          <w:p w14:paraId="4F5736B7"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0.7224</w:t>
            </w:r>
          </w:p>
        </w:tc>
        <w:tc>
          <w:tcPr>
            <w:tcW w:w="0" w:type="auto"/>
            <w:hideMark/>
          </w:tcPr>
          <w:p w14:paraId="5FDAF6D3"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0.6260</w:t>
            </w:r>
          </w:p>
        </w:tc>
        <w:tc>
          <w:tcPr>
            <w:tcW w:w="0" w:type="auto"/>
            <w:hideMark/>
          </w:tcPr>
          <w:p w14:paraId="6E3BEF84"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0.6707</w:t>
            </w:r>
          </w:p>
        </w:tc>
        <w:tc>
          <w:tcPr>
            <w:tcW w:w="0" w:type="auto"/>
            <w:hideMark/>
          </w:tcPr>
          <w:p w14:paraId="0C608641"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0.7996</w:t>
            </w:r>
          </w:p>
        </w:tc>
        <w:tc>
          <w:tcPr>
            <w:tcW w:w="0" w:type="auto"/>
            <w:hideMark/>
          </w:tcPr>
          <w:p w14:paraId="6E0B2348"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0.8723</w:t>
            </w:r>
          </w:p>
        </w:tc>
        <w:tc>
          <w:tcPr>
            <w:tcW w:w="0" w:type="auto"/>
            <w:hideMark/>
          </w:tcPr>
          <w:p w14:paraId="3C557FC9"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0.1930</w:t>
            </w:r>
          </w:p>
        </w:tc>
        <w:tc>
          <w:tcPr>
            <w:tcW w:w="0" w:type="auto"/>
            <w:hideMark/>
          </w:tcPr>
          <w:p w14:paraId="37141AF6"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0.4880</w:t>
            </w:r>
          </w:p>
        </w:tc>
        <w:tc>
          <w:tcPr>
            <w:tcW w:w="0" w:type="auto"/>
            <w:hideMark/>
          </w:tcPr>
          <w:p w14:paraId="195B1A26"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0.2766</w:t>
            </w:r>
          </w:p>
        </w:tc>
        <w:tc>
          <w:tcPr>
            <w:tcW w:w="0" w:type="auto"/>
            <w:hideMark/>
          </w:tcPr>
          <w:p w14:paraId="5706E1EB" w14:textId="77777777" w:rsidR="006B60AA" w:rsidRPr="006B60AA" w:rsidRDefault="006B60AA" w:rsidP="006B6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rPr>
            </w:pPr>
            <w:r w:rsidRPr="006B60AA">
              <w:rPr>
                <w:rFonts w:ascii="Times New Roman" w:eastAsia="Times New Roman" w:hAnsi="Times New Roman" w:cs="Times New Roman"/>
                <w:sz w:val="18"/>
                <w:szCs w:val="18"/>
                <w:lang/>
              </w:rPr>
              <w:t>0.6903</w:t>
            </w:r>
          </w:p>
        </w:tc>
      </w:tr>
    </w:tbl>
    <w:p w14:paraId="68EA78E1" w14:textId="77777777" w:rsidR="006B60AA" w:rsidRPr="006B60AA" w:rsidRDefault="006B60AA" w:rsidP="006B60AA">
      <w:pPr>
        <w:spacing w:before="100" w:beforeAutospacing="1" w:after="100" w:afterAutospacing="1" w:line="240" w:lineRule="auto"/>
        <w:outlineLvl w:val="2"/>
        <w:rPr>
          <w:rFonts w:ascii="Times New Roman" w:eastAsia="Times New Roman" w:hAnsi="Times New Roman" w:cs="Times New Roman"/>
          <w:b/>
          <w:bCs/>
          <w:sz w:val="27"/>
          <w:szCs w:val="27"/>
          <w:lang/>
        </w:rPr>
      </w:pPr>
      <w:r w:rsidRPr="006B60AA">
        <w:rPr>
          <w:rFonts w:ascii="Times New Roman" w:eastAsia="Times New Roman" w:hAnsi="Times New Roman" w:cs="Times New Roman"/>
          <w:b/>
          <w:bCs/>
          <w:sz w:val="27"/>
          <w:szCs w:val="27"/>
          <w:lang/>
        </w:rPr>
        <w:t>Observations</w:t>
      </w:r>
    </w:p>
    <w:p w14:paraId="062C2CCE" w14:textId="77777777" w:rsidR="006B60AA" w:rsidRPr="006B60AA" w:rsidRDefault="006B60AA" w:rsidP="006B60AA">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Accuracy</w:t>
      </w:r>
      <w:r w:rsidRPr="006B60AA">
        <w:rPr>
          <w:rFonts w:ascii="Times New Roman" w:eastAsia="Times New Roman" w:hAnsi="Times New Roman" w:cs="Times New Roman"/>
          <w:sz w:val="24"/>
          <w:szCs w:val="24"/>
          <w:lang/>
        </w:rPr>
        <w:t>: The 90/10 dataset achieves the highest accuracy (0.9385–0.9397) for ensemble-based models, while 95/5 outperforms 80/20 slightly for Random Forest, XGBoost, and CatBoost.</w:t>
      </w:r>
    </w:p>
    <w:p w14:paraId="67BF7EE0" w14:textId="77777777" w:rsidR="006B60AA" w:rsidRPr="006B60AA" w:rsidRDefault="006B60AA" w:rsidP="006B60AA">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Precision</w:t>
      </w:r>
      <w:r w:rsidRPr="006B60AA">
        <w:rPr>
          <w:rFonts w:ascii="Times New Roman" w:eastAsia="Times New Roman" w:hAnsi="Times New Roman" w:cs="Times New Roman"/>
          <w:sz w:val="24"/>
          <w:szCs w:val="24"/>
          <w:lang/>
        </w:rPr>
        <w:t>: Precision decreases with increasing imbalance (80/20 &gt; 90/10 &gt; 95/5), with 80/20 showing the highest (0.5556–0.6035) and 95/5 the lowest (0.1620–0.2237).</w:t>
      </w:r>
    </w:p>
    <w:p w14:paraId="38733F60" w14:textId="77777777" w:rsidR="006B60AA" w:rsidRPr="006B60AA" w:rsidRDefault="006B60AA" w:rsidP="006B60AA">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Recall</w:t>
      </w:r>
      <w:r w:rsidRPr="006B60AA">
        <w:rPr>
          <w:rFonts w:ascii="Times New Roman" w:eastAsia="Times New Roman" w:hAnsi="Times New Roman" w:cs="Times New Roman"/>
          <w:sz w:val="24"/>
          <w:szCs w:val="24"/>
          <w:lang/>
        </w:rPr>
        <w:t>: Logistic Regression maintains high recall (0.6441–0.9625), but other models see reduced recall in 90/10 and 95/5, with Stacking Ensemble dropping to 0.4880 in 95/5.</w:t>
      </w:r>
    </w:p>
    <w:p w14:paraId="38532436" w14:textId="77777777" w:rsidR="006B60AA" w:rsidRPr="006B60AA" w:rsidRDefault="006B60AA" w:rsidP="006B60AA">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F1 Score</w:t>
      </w:r>
      <w:r w:rsidRPr="006B60AA">
        <w:rPr>
          <w:rFonts w:ascii="Times New Roman" w:eastAsia="Times New Roman" w:hAnsi="Times New Roman" w:cs="Times New Roman"/>
          <w:sz w:val="24"/>
          <w:szCs w:val="24"/>
          <w:lang/>
        </w:rPr>
        <w:t>: The 80/20 dataset yields the highest F1 scores (0.7007–0.7046), while 95/5 has the lowest (0.2588–0.3267).</w:t>
      </w:r>
    </w:p>
    <w:p w14:paraId="68A0F964" w14:textId="77777777" w:rsidR="006B60AA" w:rsidRPr="006B60AA" w:rsidRDefault="006B60AA" w:rsidP="006B60AA">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ROC-AUC</w:t>
      </w:r>
      <w:r w:rsidRPr="006B60AA">
        <w:rPr>
          <w:rFonts w:ascii="Times New Roman" w:eastAsia="Times New Roman" w:hAnsi="Times New Roman" w:cs="Times New Roman"/>
          <w:sz w:val="24"/>
          <w:szCs w:val="24"/>
          <w:lang/>
        </w:rPr>
        <w:t>: The 80/20 dataset achieves the highest ROC-AUC (0.8495–0.8850), followed by 90/10 (0.7789–0.8489) and 95/5 (0.6903–0.7472).</w:t>
      </w:r>
    </w:p>
    <w:p w14:paraId="028C6000" w14:textId="77777777" w:rsidR="006B60AA" w:rsidRPr="006B60AA" w:rsidRDefault="006B60AA" w:rsidP="006B60AA">
      <w:pPr>
        <w:spacing w:before="100" w:beforeAutospacing="1" w:after="100" w:afterAutospacing="1" w:line="240" w:lineRule="auto"/>
        <w:outlineLvl w:val="1"/>
        <w:rPr>
          <w:rFonts w:ascii="Times New Roman" w:eastAsia="Times New Roman" w:hAnsi="Times New Roman" w:cs="Times New Roman"/>
          <w:b/>
          <w:bCs/>
          <w:sz w:val="36"/>
          <w:szCs w:val="36"/>
          <w:lang/>
        </w:rPr>
      </w:pPr>
      <w:r w:rsidRPr="006B60AA">
        <w:rPr>
          <w:rFonts w:ascii="Times New Roman" w:eastAsia="Times New Roman" w:hAnsi="Times New Roman" w:cs="Times New Roman"/>
          <w:b/>
          <w:bCs/>
          <w:sz w:val="36"/>
          <w:szCs w:val="36"/>
          <w:lang/>
        </w:rPr>
        <w:t>5. ROC Curve Comparison</w:t>
      </w:r>
    </w:p>
    <w:p w14:paraId="5E4B9E57" w14:textId="77777777" w:rsidR="006B60AA" w:rsidRPr="006B60AA" w:rsidRDefault="006B60AA" w:rsidP="006B60AA">
      <w:p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The ROC curves for each model on the test sets of the three datasets are referenced in the original reports as follows:</w:t>
      </w:r>
    </w:p>
    <w:p w14:paraId="16064E3F" w14:textId="232730E6" w:rsidR="006B60AA" w:rsidRDefault="006B60AA" w:rsidP="006B60AA">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80/20 Dataset</w:t>
      </w:r>
      <w:r w:rsidRPr="006B60AA">
        <w:rPr>
          <w:rFonts w:ascii="Times New Roman" w:eastAsia="Times New Roman" w:hAnsi="Times New Roman" w:cs="Times New Roman"/>
          <w:sz w:val="24"/>
          <w:szCs w:val="24"/>
          <w:lang/>
        </w:rPr>
        <w:t xml:space="preserve">: </w:t>
      </w:r>
    </w:p>
    <w:p w14:paraId="318BB39C" w14:textId="47FF77FC" w:rsidR="00FB4A99" w:rsidRPr="006B60AA" w:rsidRDefault="00FB4A99" w:rsidP="00FB4A99">
      <w:pPr>
        <w:spacing w:before="100" w:beforeAutospacing="1" w:after="100" w:afterAutospacing="1" w:line="240" w:lineRule="auto"/>
        <w:ind w:left="720"/>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lang/>
        </w:rPr>
        <w:lastRenderedPageBreak/>
        <w:drawing>
          <wp:inline distT="0" distB="0" distL="0" distR="0" wp14:anchorId="42CA201D" wp14:editId="03F3DFA6">
            <wp:extent cx="4096520" cy="4160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096520" cy="4160528"/>
                    </a:xfrm>
                    <a:prstGeom prst="rect">
                      <a:avLst/>
                    </a:prstGeom>
                  </pic:spPr>
                </pic:pic>
              </a:graphicData>
            </a:graphic>
          </wp:inline>
        </w:drawing>
      </w:r>
      <w:r>
        <w:rPr>
          <w:rFonts w:ascii="Times New Roman" w:eastAsia="Times New Roman" w:hAnsi="Times New Roman" w:cs="Times New Roman"/>
          <w:noProof/>
          <w:sz w:val="24"/>
          <w:szCs w:val="24"/>
          <w:lang/>
        </w:rPr>
        <w:drawing>
          <wp:inline distT="0" distB="0" distL="0" distR="0" wp14:anchorId="089CB2BB" wp14:editId="3DD7A52B">
            <wp:extent cx="4096520" cy="4160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096520" cy="4160528"/>
                    </a:xfrm>
                    <a:prstGeom prst="rect">
                      <a:avLst/>
                    </a:prstGeom>
                  </pic:spPr>
                </pic:pic>
              </a:graphicData>
            </a:graphic>
          </wp:inline>
        </w:drawing>
      </w:r>
      <w:r>
        <w:rPr>
          <w:rFonts w:ascii="Times New Roman" w:eastAsia="Times New Roman" w:hAnsi="Times New Roman" w:cs="Times New Roman"/>
          <w:noProof/>
          <w:sz w:val="24"/>
          <w:szCs w:val="24"/>
          <w:lang/>
        </w:rPr>
        <w:lastRenderedPageBreak/>
        <w:drawing>
          <wp:inline distT="0" distB="0" distL="0" distR="0" wp14:anchorId="3EC10CD7" wp14:editId="14E82F80">
            <wp:extent cx="4096520" cy="4160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096520" cy="4160528"/>
                    </a:xfrm>
                    <a:prstGeom prst="rect">
                      <a:avLst/>
                    </a:prstGeom>
                  </pic:spPr>
                </pic:pic>
              </a:graphicData>
            </a:graphic>
          </wp:inline>
        </w:drawing>
      </w:r>
      <w:r>
        <w:rPr>
          <w:rFonts w:ascii="Times New Roman" w:eastAsia="Times New Roman" w:hAnsi="Times New Roman" w:cs="Times New Roman"/>
          <w:noProof/>
          <w:sz w:val="24"/>
          <w:szCs w:val="24"/>
          <w:lang/>
        </w:rPr>
        <w:drawing>
          <wp:inline distT="0" distB="0" distL="0" distR="0" wp14:anchorId="0AB2FF60" wp14:editId="2A7302EA">
            <wp:extent cx="4096520" cy="4160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096520" cy="4160528"/>
                    </a:xfrm>
                    <a:prstGeom prst="rect">
                      <a:avLst/>
                    </a:prstGeom>
                  </pic:spPr>
                </pic:pic>
              </a:graphicData>
            </a:graphic>
          </wp:inline>
        </w:drawing>
      </w:r>
      <w:r>
        <w:rPr>
          <w:rFonts w:ascii="Times New Roman" w:eastAsia="Times New Roman" w:hAnsi="Times New Roman" w:cs="Times New Roman"/>
          <w:noProof/>
          <w:sz w:val="24"/>
          <w:szCs w:val="24"/>
          <w:lang/>
        </w:rPr>
        <w:lastRenderedPageBreak/>
        <w:drawing>
          <wp:inline distT="0" distB="0" distL="0" distR="0" wp14:anchorId="2EAAECEB" wp14:editId="19439471">
            <wp:extent cx="4096520" cy="4160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096520" cy="4160528"/>
                    </a:xfrm>
                    <a:prstGeom prst="rect">
                      <a:avLst/>
                    </a:prstGeom>
                  </pic:spPr>
                </pic:pic>
              </a:graphicData>
            </a:graphic>
          </wp:inline>
        </w:drawing>
      </w:r>
    </w:p>
    <w:p w14:paraId="65DB5F6E" w14:textId="77777777" w:rsidR="00FB4A99" w:rsidRDefault="00FB4A99">
      <w:pPr>
        <w:rPr>
          <w:rFonts w:ascii="Times New Roman" w:eastAsia="Times New Roman" w:hAnsi="Times New Roman" w:cs="Times New Roman"/>
          <w:b/>
          <w:bCs/>
          <w:sz w:val="24"/>
          <w:szCs w:val="24"/>
          <w:lang/>
        </w:rPr>
      </w:pPr>
      <w:r>
        <w:rPr>
          <w:rFonts w:ascii="Times New Roman" w:eastAsia="Times New Roman" w:hAnsi="Times New Roman" w:cs="Times New Roman"/>
          <w:b/>
          <w:bCs/>
          <w:sz w:val="24"/>
          <w:szCs w:val="24"/>
          <w:lang/>
        </w:rPr>
        <w:br w:type="page"/>
      </w:r>
    </w:p>
    <w:p w14:paraId="0AF47AD1" w14:textId="2BE8F50D" w:rsidR="006B60AA" w:rsidRDefault="006B60AA" w:rsidP="006B60AA">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lastRenderedPageBreak/>
        <w:t>90/10 Dataset</w:t>
      </w:r>
      <w:r w:rsidRPr="006B60AA">
        <w:rPr>
          <w:rFonts w:ascii="Times New Roman" w:eastAsia="Times New Roman" w:hAnsi="Times New Roman" w:cs="Times New Roman"/>
          <w:sz w:val="24"/>
          <w:szCs w:val="24"/>
          <w:lang/>
        </w:rPr>
        <w:t xml:space="preserve">: </w:t>
      </w:r>
    </w:p>
    <w:p w14:paraId="230DBCDB" w14:textId="0507B5CB" w:rsidR="00FB4A99" w:rsidRPr="006B60AA" w:rsidRDefault="00FB4A99" w:rsidP="00FB4A99">
      <w:pPr>
        <w:spacing w:before="100" w:beforeAutospacing="1" w:after="100" w:afterAutospacing="1" w:line="240" w:lineRule="auto"/>
        <w:ind w:left="360"/>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lang/>
        </w:rPr>
        <w:lastRenderedPageBreak/>
        <w:drawing>
          <wp:inline distT="0" distB="0" distL="0" distR="0" wp14:anchorId="71D9E6C0" wp14:editId="2081E8F5">
            <wp:extent cx="4096520" cy="4160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096520" cy="4160528"/>
                    </a:xfrm>
                    <a:prstGeom prst="rect">
                      <a:avLst/>
                    </a:prstGeom>
                  </pic:spPr>
                </pic:pic>
              </a:graphicData>
            </a:graphic>
          </wp:inline>
        </w:drawing>
      </w:r>
      <w:r>
        <w:rPr>
          <w:rFonts w:ascii="Times New Roman" w:eastAsia="Times New Roman" w:hAnsi="Times New Roman" w:cs="Times New Roman"/>
          <w:noProof/>
          <w:sz w:val="24"/>
          <w:szCs w:val="24"/>
          <w:lang/>
        </w:rPr>
        <w:drawing>
          <wp:inline distT="0" distB="0" distL="0" distR="0" wp14:anchorId="286DE976" wp14:editId="32D2B682">
            <wp:extent cx="4096520" cy="4160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096520" cy="4160528"/>
                    </a:xfrm>
                    <a:prstGeom prst="rect">
                      <a:avLst/>
                    </a:prstGeom>
                  </pic:spPr>
                </pic:pic>
              </a:graphicData>
            </a:graphic>
          </wp:inline>
        </w:drawing>
      </w:r>
      <w:r>
        <w:rPr>
          <w:rFonts w:ascii="Times New Roman" w:eastAsia="Times New Roman" w:hAnsi="Times New Roman" w:cs="Times New Roman"/>
          <w:noProof/>
          <w:sz w:val="24"/>
          <w:szCs w:val="24"/>
          <w:lang/>
        </w:rPr>
        <w:lastRenderedPageBreak/>
        <w:drawing>
          <wp:inline distT="0" distB="0" distL="0" distR="0" wp14:anchorId="164D0A05" wp14:editId="58B06B6C">
            <wp:extent cx="4096520" cy="4160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096520" cy="4160528"/>
                    </a:xfrm>
                    <a:prstGeom prst="rect">
                      <a:avLst/>
                    </a:prstGeom>
                  </pic:spPr>
                </pic:pic>
              </a:graphicData>
            </a:graphic>
          </wp:inline>
        </w:drawing>
      </w:r>
      <w:r>
        <w:rPr>
          <w:rFonts w:ascii="Times New Roman" w:eastAsia="Times New Roman" w:hAnsi="Times New Roman" w:cs="Times New Roman"/>
          <w:noProof/>
          <w:sz w:val="24"/>
          <w:szCs w:val="24"/>
          <w:lang/>
        </w:rPr>
        <w:drawing>
          <wp:inline distT="0" distB="0" distL="0" distR="0" wp14:anchorId="0FB72BE1" wp14:editId="0315F20B">
            <wp:extent cx="4096520" cy="41605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096520" cy="4160528"/>
                    </a:xfrm>
                    <a:prstGeom prst="rect">
                      <a:avLst/>
                    </a:prstGeom>
                  </pic:spPr>
                </pic:pic>
              </a:graphicData>
            </a:graphic>
          </wp:inline>
        </w:drawing>
      </w:r>
      <w:r>
        <w:rPr>
          <w:rFonts w:ascii="Times New Roman" w:eastAsia="Times New Roman" w:hAnsi="Times New Roman" w:cs="Times New Roman"/>
          <w:noProof/>
          <w:sz w:val="24"/>
          <w:szCs w:val="24"/>
          <w:lang/>
        </w:rPr>
        <w:lastRenderedPageBreak/>
        <w:drawing>
          <wp:inline distT="0" distB="0" distL="0" distR="0" wp14:anchorId="13D5F08F" wp14:editId="7BF3415F">
            <wp:extent cx="4096520" cy="4160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096520" cy="4160528"/>
                    </a:xfrm>
                    <a:prstGeom prst="rect">
                      <a:avLst/>
                    </a:prstGeom>
                  </pic:spPr>
                </pic:pic>
              </a:graphicData>
            </a:graphic>
          </wp:inline>
        </w:drawing>
      </w:r>
    </w:p>
    <w:p w14:paraId="65385E04" w14:textId="77777777" w:rsidR="00FB4A99" w:rsidRDefault="00FB4A99">
      <w:pPr>
        <w:rPr>
          <w:rFonts w:ascii="Times New Roman" w:eastAsia="Times New Roman" w:hAnsi="Times New Roman" w:cs="Times New Roman"/>
          <w:b/>
          <w:bCs/>
          <w:sz w:val="24"/>
          <w:szCs w:val="24"/>
          <w:lang/>
        </w:rPr>
      </w:pPr>
      <w:r>
        <w:rPr>
          <w:rFonts w:ascii="Times New Roman" w:eastAsia="Times New Roman" w:hAnsi="Times New Roman" w:cs="Times New Roman"/>
          <w:b/>
          <w:bCs/>
          <w:sz w:val="24"/>
          <w:szCs w:val="24"/>
          <w:lang/>
        </w:rPr>
        <w:br w:type="page"/>
      </w:r>
    </w:p>
    <w:p w14:paraId="78BACDC2" w14:textId="4E3E8C05" w:rsidR="00FB4A99" w:rsidRPr="00FB4A99" w:rsidRDefault="006B60AA" w:rsidP="00FB4A99">
      <w:pPr>
        <w:numPr>
          <w:ilvl w:val="0"/>
          <w:numId w:val="4"/>
        </w:numPr>
        <w:spacing w:before="100" w:beforeAutospacing="1" w:after="100" w:afterAutospacing="1" w:line="240" w:lineRule="auto"/>
        <w:rPr>
          <w:rFonts w:ascii="Times New Roman" w:eastAsia="Times New Roman" w:hAnsi="Times New Roman" w:cs="Times New Roman"/>
          <w:b/>
          <w:bCs/>
          <w:sz w:val="27"/>
          <w:szCs w:val="27"/>
          <w:lang/>
        </w:rPr>
      </w:pPr>
      <w:r w:rsidRPr="006B60AA">
        <w:rPr>
          <w:rFonts w:ascii="Times New Roman" w:eastAsia="Times New Roman" w:hAnsi="Times New Roman" w:cs="Times New Roman"/>
          <w:b/>
          <w:bCs/>
          <w:sz w:val="24"/>
          <w:szCs w:val="24"/>
          <w:lang/>
        </w:rPr>
        <w:lastRenderedPageBreak/>
        <w:t>95/5 Dataset</w:t>
      </w:r>
      <w:r w:rsidRPr="006B60AA">
        <w:rPr>
          <w:rFonts w:ascii="Times New Roman" w:eastAsia="Times New Roman" w:hAnsi="Times New Roman" w:cs="Times New Roman"/>
          <w:sz w:val="24"/>
          <w:szCs w:val="24"/>
          <w:lang/>
        </w:rPr>
        <w:t xml:space="preserve">: </w:t>
      </w:r>
    </w:p>
    <w:p w14:paraId="508E7BA6" w14:textId="49E4B719" w:rsidR="00FB4A99" w:rsidRPr="00FB4A99" w:rsidRDefault="00FB4A99" w:rsidP="00FB4A99">
      <w:pPr>
        <w:spacing w:before="100" w:beforeAutospacing="1" w:after="100" w:afterAutospacing="1" w:line="240" w:lineRule="auto"/>
        <w:ind w:left="360"/>
        <w:rPr>
          <w:rFonts w:ascii="Times New Roman" w:eastAsia="Times New Roman" w:hAnsi="Times New Roman" w:cs="Times New Roman"/>
          <w:b/>
          <w:bCs/>
          <w:sz w:val="27"/>
          <w:szCs w:val="27"/>
          <w:lang/>
        </w:rPr>
      </w:pPr>
      <w:r>
        <w:rPr>
          <w:rFonts w:ascii="Times New Roman" w:eastAsia="Times New Roman" w:hAnsi="Times New Roman" w:cs="Times New Roman"/>
          <w:b/>
          <w:bCs/>
          <w:noProof/>
          <w:sz w:val="27"/>
          <w:szCs w:val="27"/>
          <w:lang/>
        </w:rPr>
        <w:lastRenderedPageBreak/>
        <w:drawing>
          <wp:inline distT="0" distB="0" distL="0" distR="0" wp14:anchorId="1CD4B60A" wp14:editId="527700E2">
            <wp:extent cx="4096520" cy="41605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096520" cy="4160528"/>
                    </a:xfrm>
                    <a:prstGeom prst="rect">
                      <a:avLst/>
                    </a:prstGeom>
                  </pic:spPr>
                </pic:pic>
              </a:graphicData>
            </a:graphic>
          </wp:inline>
        </w:drawing>
      </w:r>
      <w:r>
        <w:rPr>
          <w:rFonts w:ascii="Times New Roman" w:eastAsia="Times New Roman" w:hAnsi="Times New Roman" w:cs="Times New Roman"/>
          <w:b/>
          <w:bCs/>
          <w:noProof/>
          <w:sz w:val="27"/>
          <w:szCs w:val="27"/>
          <w:lang/>
        </w:rPr>
        <w:drawing>
          <wp:inline distT="0" distB="0" distL="0" distR="0" wp14:anchorId="548BD53C" wp14:editId="3A69C760">
            <wp:extent cx="4096520" cy="41605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4096520" cy="4160528"/>
                    </a:xfrm>
                    <a:prstGeom prst="rect">
                      <a:avLst/>
                    </a:prstGeom>
                  </pic:spPr>
                </pic:pic>
              </a:graphicData>
            </a:graphic>
          </wp:inline>
        </w:drawing>
      </w:r>
      <w:r>
        <w:rPr>
          <w:rFonts w:ascii="Times New Roman" w:eastAsia="Times New Roman" w:hAnsi="Times New Roman" w:cs="Times New Roman"/>
          <w:b/>
          <w:bCs/>
          <w:noProof/>
          <w:sz w:val="27"/>
          <w:szCs w:val="27"/>
          <w:lang/>
        </w:rPr>
        <w:lastRenderedPageBreak/>
        <w:drawing>
          <wp:inline distT="0" distB="0" distL="0" distR="0" wp14:anchorId="2FC059FB" wp14:editId="07128F96">
            <wp:extent cx="4096520" cy="41605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4096520" cy="4160528"/>
                    </a:xfrm>
                    <a:prstGeom prst="rect">
                      <a:avLst/>
                    </a:prstGeom>
                  </pic:spPr>
                </pic:pic>
              </a:graphicData>
            </a:graphic>
          </wp:inline>
        </w:drawing>
      </w:r>
      <w:r>
        <w:rPr>
          <w:rFonts w:ascii="Times New Roman" w:eastAsia="Times New Roman" w:hAnsi="Times New Roman" w:cs="Times New Roman"/>
          <w:b/>
          <w:bCs/>
          <w:noProof/>
          <w:sz w:val="27"/>
          <w:szCs w:val="27"/>
          <w:lang/>
        </w:rPr>
        <w:drawing>
          <wp:inline distT="0" distB="0" distL="0" distR="0" wp14:anchorId="03593878" wp14:editId="6E1B1B92">
            <wp:extent cx="4096520" cy="41605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4096520" cy="4160528"/>
                    </a:xfrm>
                    <a:prstGeom prst="rect">
                      <a:avLst/>
                    </a:prstGeom>
                  </pic:spPr>
                </pic:pic>
              </a:graphicData>
            </a:graphic>
          </wp:inline>
        </w:drawing>
      </w:r>
      <w:r>
        <w:rPr>
          <w:rFonts w:ascii="Times New Roman" w:eastAsia="Times New Roman" w:hAnsi="Times New Roman" w:cs="Times New Roman"/>
          <w:b/>
          <w:bCs/>
          <w:noProof/>
          <w:sz w:val="27"/>
          <w:szCs w:val="27"/>
          <w:lang/>
        </w:rPr>
        <w:lastRenderedPageBreak/>
        <w:drawing>
          <wp:inline distT="0" distB="0" distL="0" distR="0" wp14:anchorId="665128AD" wp14:editId="20FDA514">
            <wp:extent cx="4096520" cy="41605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4096520" cy="4160528"/>
                    </a:xfrm>
                    <a:prstGeom prst="rect">
                      <a:avLst/>
                    </a:prstGeom>
                  </pic:spPr>
                </pic:pic>
              </a:graphicData>
            </a:graphic>
          </wp:inline>
        </w:drawing>
      </w:r>
    </w:p>
    <w:p w14:paraId="443DE8F5" w14:textId="29D558C2" w:rsidR="006B60AA" w:rsidRPr="006B60AA" w:rsidRDefault="006B60AA" w:rsidP="00FB4A99">
      <w:pPr>
        <w:spacing w:before="100" w:beforeAutospacing="1" w:after="100" w:afterAutospacing="1" w:line="240" w:lineRule="auto"/>
        <w:rPr>
          <w:rFonts w:ascii="Times New Roman" w:eastAsia="Times New Roman" w:hAnsi="Times New Roman" w:cs="Times New Roman"/>
          <w:b/>
          <w:bCs/>
          <w:sz w:val="27"/>
          <w:szCs w:val="27"/>
          <w:lang/>
        </w:rPr>
      </w:pPr>
      <w:r w:rsidRPr="006B60AA">
        <w:rPr>
          <w:rFonts w:ascii="Times New Roman" w:eastAsia="Times New Roman" w:hAnsi="Times New Roman" w:cs="Times New Roman"/>
          <w:b/>
          <w:bCs/>
          <w:sz w:val="27"/>
          <w:szCs w:val="27"/>
          <w:lang/>
        </w:rPr>
        <w:t>Qualitative Comparison</w:t>
      </w:r>
    </w:p>
    <w:p w14:paraId="161EC823" w14:textId="77777777" w:rsidR="006B60AA" w:rsidRPr="006B60AA" w:rsidRDefault="006B60AA" w:rsidP="006B60AA">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80/20 Dataset</w:t>
      </w:r>
      <w:r w:rsidRPr="006B60AA">
        <w:rPr>
          <w:rFonts w:ascii="Times New Roman" w:eastAsia="Times New Roman" w:hAnsi="Times New Roman" w:cs="Times New Roman"/>
          <w:sz w:val="24"/>
          <w:szCs w:val="24"/>
          <w:lang/>
        </w:rPr>
        <w:t>:</w:t>
      </w:r>
    </w:p>
    <w:p w14:paraId="35F0A4FB" w14:textId="77777777" w:rsidR="006B60AA" w:rsidRPr="006B60AA" w:rsidRDefault="006B60AA" w:rsidP="006B60AA">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Logistic Regression</w:t>
      </w:r>
      <w:r w:rsidRPr="006B60AA">
        <w:rPr>
          <w:rFonts w:ascii="Times New Roman" w:eastAsia="Times New Roman" w:hAnsi="Times New Roman" w:cs="Times New Roman"/>
          <w:sz w:val="24"/>
          <w:szCs w:val="24"/>
          <w:lang/>
        </w:rPr>
        <w:t>: High ROC-AUC (0.8850) suggests a steep curve with good separation, reflecting high recall (0.9625).</w:t>
      </w:r>
    </w:p>
    <w:p w14:paraId="6BF608D9" w14:textId="77777777" w:rsidR="006B60AA" w:rsidRPr="006B60AA" w:rsidRDefault="006B60AA" w:rsidP="006B60AA">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Random Forest, XGBoost, CatBoost, Stacking Ensemble</w:t>
      </w:r>
      <w:r w:rsidRPr="006B60AA">
        <w:rPr>
          <w:rFonts w:ascii="Times New Roman" w:eastAsia="Times New Roman" w:hAnsi="Times New Roman" w:cs="Times New Roman"/>
          <w:sz w:val="24"/>
          <w:szCs w:val="24"/>
          <w:lang/>
        </w:rPr>
        <w:t>: Similar ROC-AUC values (~0.8495–0.8536) indicate closely clustered curves with strong discriminative ability.</w:t>
      </w:r>
    </w:p>
    <w:p w14:paraId="58BE5A9A" w14:textId="77777777" w:rsidR="006B60AA" w:rsidRPr="006B60AA" w:rsidRDefault="006B60AA" w:rsidP="006B60AA">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Observation</w:t>
      </w:r>
      <w:r w:rsidRPr="006B60AA">
        <w:rPr>
          <w:rFonts w:ascii="Times New Roman" w:eastAsia="Times New Roman" w:hAnsi="Times New Roman" w:cs="Times New Roman"/>
          <w:sz w:val="24"/>
          <w:szCs w:val="24"/>
          <w:lang/>
        </w:rPr>
        <w:t>: Best balance between true positive rate (TPR) and false positive rate (FPR).</w:t>
      </w:r>
    </w:p>
    <w:p w14:paraId="19A6A3D5" w14:textId="77777777" w:rsidR="006B60AA" w:rsidRPr="006B60AA" w:rsidRDefault="006B60AA" w:rsidP="006B60AA">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lastRenderedPageBreak/>
        <w:t>90/10 Dataset</w:t>
      </w:r>
      <w:r w:rsidRPr="006B60AA">
        <w:rPr>
          <w:rFonts w:ascii="Times New Roman" w:eastAsia="Times New Roman" w:hAnsi="Times New Roman" w:cs="Times New Roman"/>
          <w:sz w:val="24"/>
          <w:szCs w:val="24"/>
          <w:lang/>
        </w:rPr>
        <w:t>:</w:t>
      </w:r>
    </w:p>
    <w:p w14:paraId="28E7ECB6" w14:textId="77777777" w:rsidR="006B60AA" w:rsidRPr="006B60AA" w:rsidRDefault="006B60AA" w:rsidP="006B60AA">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Logistic Regression</w:t>
      </w:r>
      <w:r w:rsidRPr="006B60AA">
        <w:rPr>
          <w:rFonts w:ascii="Times New Roman" w:eastAsia="Times New Roman" w:hAnsi="Times New Roman" w:cs="Times New Roman"/>
          <w:sz w:val="24"/>
          <w:szCs w:val="24"/>
          <w:lang/>
        </w:rPr>
        <w:t>: ROC-AUC (0.8489) suggests a slightly flatter curve due to low precision (0.3438).</w:t>
      </w:r>
    </w:p>
    <w:p w14:paraId="6470BCC9" w14:textId="77777777" w:rsidR="006B60AA" w:rsidRPr="006B60AA" w:rsidRDefault="006B60AA" w:rsidP="006B60AA">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Random Forest, XGBoost, CatBoost, Stacking Ensemble</w:t>
      </w:r>
      <w:r w:rsidRPr="006B60AA">
        <w:rPr>
          <w:rFonts w:ascii="Times New Roman" w:eastAsia="Times New Roman" w:hAnsi="Times New Roman" w:cs="Times New Roman"/>
          <w:sz w:val="24"/>
          <w:szCs w:val="24"/>
          <w:lang/>
        </w:rPr>
        <w:t>: ROC-AUC values (0.7789–0.7996) indicate reduced TPR at higher FPRs due to lower recall (0.5789–0.6260).</w:t>
      </w:r>
    </w:p>
    <w:p w14:paraId="54074D79" w14:textId="77777777" w:rsidR="006B60AA" w:rsidRPr="006B60AA" w:rsidRDefault="006B60AA" w:rsidP="006B60AA">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Observation</w:t>
      </w:r>
      <w:r w:rsidRPr="006B60AA">
        <w:rPr>
          <w:rFonts w:ascii="Times New Roman" w:eastAsia="Times New Roman" w:hAnsi="Times New Roman" w:cs="Times New Roman"/>
          <w:sz w:val="24"/>
          <w:szCs w:val="24"/>
          <w:lang/>
        </w:rPr>
        <w:t>: Increased imbalance reduces ROC performance.</w:t>
      </w:r>
    </w:p>
    <w:p w14:paraId="37340EB9" w14:textId="77777777" w:rsidR="006B60AA" w:rsidRPr="006B60AA" w:rsidRDefault="006B60AA" w:rsidP="006B60AA">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95/5 Dataset</w:t>
      </w:r>
      <w:r w:rsidRPr="006B60AA">
        <w:rPr>
          <w:rFonts w:ascii="Times New Roman" w:eastAsia="Times New Roman" w:hAnsi="Times New Roman" w:cs="Times New Roman"/>
          <w:sz w:val="24"/>
          <w:szCs w:val="24"/>
          <w:lang/>
        </w:rPr>
        <w:t>:</w:t>
      </w:r>
    </w:p>
    <w:p w14:paraId="63259B08" w14:textId="77777777" w:rsidR="006B60AA" w:rsidRPr="006B60AA" w:rsidRDefault="006B60AA" w:rsidP="006B60AA">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Logistic Regression</w:t>
      </w:r>
      <w:r w:rsidRPr="006B60AA">
        <w:rPr>
          <w:rFonts w:ascii="Times New Roman" w:eastAsia="Times New Roman" w:hAnsi="Times New Roman" w:cs="Times New Roman"/>
          <w:sz w:val="24"/>
          <w:szCs w:val="24"/>
          <w:lang/>
        </w:rPr>
        <w:t>: ROC-AUC (0.7343) shows high TPR but poor precision (0.1620), leading to higher FPR.</w:t>
      </w:r>
    </w:p>
    <w:p w14:paraId="34B97B37" w14:textId="77777777" w:rsidR="006B60AA" w:rsidRPr="006B60AA" w:rsidRDefault="006B60AA" w:rsidP="006B60AA">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Random Forest, XGBoost, CatBoost</w:t>
      </w:r>
      <w:r w:rsidRPr="006B60AA">
        <w:rPr>
          <w:rFonts w:ascii="Times New Roman" w:eastAsia="Times New Roman" w:hAnsi="Times New Roman" w:cs="Times New Roman"/>
          <w:sz w:val="24"/>
          <w:szCs w:val="24"/>
          <w:lang/>
        </w:rPr>
        <w:t>: ROC-AUC (~0.7339–0.7472) suggests moderate TPR and higher FPR.</w:t>
      </w:r>
    </w:p>
    <w:p w14:paraId="4AB8C9BE" w14:textId="77777777" w:rsidR="006B60AA" w:rsidRPr="006B60AA" w:rsidRDefault="006B60AA" w:rsidP="006B60AA">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Stacking Ensemble</w:t>
      </w:r>
      <w:r w:rsidRPr="006B60AA">
        <w:rPr>
          <w:rFonts w:ascii="Times New Roman" w:eastAsia="Times New Roman" w:hAnsi="Times New Roman" w:cs="Times New Roman"/>
          <w:sz w:val="24"/>
          <w:szCs w:val="24"/>
          <w:lang/>
        </w:rPr>
        <w:t>: Lowest ROC-AUC (0.6903) indicates the flattest curve.</w:t>
      </w:r>
    </w:p>
    <w:p w14:paraId="2E2052EB" w14:textId="77777777" w:rsidR="006B60AA" w:rsidRPr="006B60AA" w:rsidRDefault="006B60AA" w:rsidP="006B60AA">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Observation</w:t>
      </w:r>
      <w:r w:rsidRPr="006B60AA">
        <w:rPr>
          <w:rFonts w:ascii="Times New Roman" w:eastAsia="Times New Roman" w:hAnsi="Times New Roman" w:cs="Times New Roman"/>
          <w:sz w:val="24"/>
          <w:szCs w:val="24"/>
          <w:lang/>
        </w:rPr>
        <w:t>: Extreme imbalance results in the least favorable ROC curves.</w:t>
      </w:r>
    </w:p>
    <w:p w14:paraId="3C3F1674" w14:textId="77777777" w:rsidR="000D4314" w:rsidRDefault="000D4314">
      <w:pPr>
        <w:rPr>
          <w:rFonts w:ascii="Times New Roman" w:eastAsia="Times New Roman" w:hAnsi="Times New Roman" w:cs="Times New Roman"/>
          <w:b/>
          <w:bCs/>
          <w:sz w:val="36"/>
          <w:szCs w:val="36"/>
          <w:lang/>
        </w:rPr>
      </w:pPr>
      <w:r>
        <w:rPr>
          <w:rFonts w:ascii="Times New Roman" w:eastAsia="Times New Roman" w:hAnsi="Times New Roman" w:cs="Times New Roman"/>
          <w:b/>
          <w:bCs/>
          <w:sz w:val="36"/>
          <w:szCs w:val="36"/>
          <w:lang/>
        </w:rPr>
        <w:br w:type="page"/>
      </w:r>
    </w:p>
    <w:p w14:paraId="2919D37F" w14:textId="69CB6DC5" w:rsidR="006B60AA" w:rsidRPr="006B60AA" w:rsidRDefault="006B60AA" w:rsidP="006B60AA">
      <w:pPr>
        <w:spacing w:before="100" w:beforeAutospacing="1" w:after="100" w:afterAutospacing="1" w:line="240" w:lineRule="auto"/>
        <w:outlineLvl w:val="1"/>
        <w:rPr>
          <w:rFonts w:ascii="Times New Roman" w:eastAsia="Times New Roman" w:hAnsi="Times New Roman" w:cs="Times New Roman"/>
          <w:b/>
          <w:bCs/>
          <w:sz w:val="36"/>
          <w:szCs w:val="36"/>
          <w:lang/>
        </w:rPr>
      </w:pPr>
      <w:r w:rsidRPr="006B60AA">
        <w:rPr>
          <w:rFonts w:ascii="Times New Roman" w:eastAsia="Times New Roman" w:hAnsi="Times New Roman" w:cs="Times New Roman"/>
          <w:b/>
          <w:bCs/>
          <w:sz w:val="36"/>
          <w:szCs w:val="36"/>
          <w:lang/>
        </w:rPr>
        <w:lastRenderedPageBreak/>
        <w:t>6. Confusion Matrix Comparison</w:t>
      </w:r>
    </w:p>
    <w:p w14:paraId="5ED3659C" w14:textId="77777777" w:rsidR="006B60AA" w:rsidRPr="006B60AA" w:rsidRDefault="006B60AA" w:rsidP="006B60AA">
      <w:p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The confusion matrices for each model on the test sets are referenced in the original reports as follows:</w:t>
      </w:r>
    </w:p>
    <w:p w14:paraId="6EEDED88" w14:textId="69BA4D19" w:rsidR="006B60AA" w:rsidRDefault="006B60AA" w:rsidP="006B60AA">
      <w:pPr>
        <w:numPr>
          <w:ilvl w:val="0"/>
          <w:numId w:val="7"/>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80/20 Dataset</w:t>
      </w:r>
      <w:r w:rsidRPr="006B60AA">
        <w:rPr>
          <w:rFonts w:ascii="Times New Roman" w:eastAsia="Times New Roman" w:hAnsi="Times New Roman" w:cs="Times New Roman"/>
          <w:sz w:val="24"/>
          <w:szCs w:val="24"/>
          <w:lang/>
        </w:rPr>
        <w:t xml:space="preserve">: </w:t>
      </w:r>
    </w:p>
    <w:p w14:paraId="309635C4" w14:textId="07F35AFF" w:rsidR="000D4314" w:rsidRDefault="000D4314" w:rsidP="000D4314">
      <w:pPr>
        <w:spacing w:before="100" w:beforeAutospacing="1" w:after="100" w:afterAutospacing="1" w:line="240" w:lineRule="auto"/>
        <w:ind w:left="360"/>
        <w:rPr>
          <w:rFonts w:ascii="Times New Roman" w:eastAsia="Times New Roman" w:hAnsi="Times New Roman" w:cs="Times New Roman"/>
          <w:noProof/>
          <w:sz w:val="24"/>
          <w:szCs w:val="24"/>
          <w:lang/>
        </w:rPr>
      </w:pPr>
      <w:r>
        <w:rPr>
          <w:rFonts w:ascii="Times New Roman" w:eastAsia="Times New Roman" w:hAnsi="Times New Roman" w:cs="Times New Roman"/>
          <w:noProof/>
          <w:sz w:val="24"/>
          <w:szCs w:val="24"/>
          <w:lang/>
        </w:rPr>
        <w:drawing>
          <wp:inline distT="0" distB="0" distL="0" distR="0" wp14:anchorId="18863615" wp14:editId="3DA96144">
            <wp:extent cx="3208020" cy="262526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3240357" cy="2651731"/>
                    </a:xfrm>
                    <a:prstGeom prst="rect">
                      <a:avLst/>
                    </a:prstGeom>
                  </pic:spPr>
                </pic:pic>
              </a:graphicData>
            </a:graphic>
          </wp:inline>
        </w:drawing>
      </w:r>
      <w:r>
        <w:rPr>
          <w:rFonts w:ascii="Times New Roman" w:eastAsia="Times New Roman" w:hAnsi="Times New Roman" w:cs="Times New Roman"/>
          <w:noProof/>
          <w:sz w:val="24"/>
          <w:szCs w:val="24"/>
          <w:lang w:val="en-GB"/>
        </w:rPr>
        <w:t xml:space="preserve">                  </w:t>
      </w:r>
      <w:r>
        <w:rPr>
          <w:rFonts w:ascii="Times New Roman" w:eastAsia="Times New Roman" w:hAnsi="Times New Roman" w:cs="Times New Roman"/>
          <w:noProof/>
          <w:sz w:val="24"/>
          <w:szCs w:val="24"/>
          <w:lang/>
        </w:rPr>
        <w:drawing>
          <wp:inline distT="0" distB="0" distL="0" distR="0" wp14:anchorId="38B3083C" wp14:editId="7DA5FFA3">
            <wp:extent cx="3131820" cy="25629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3144574" cy="2573347"/>
                    </a:xfrm>
                    <a:prstGeom prst="rect">
                      <a:avLst/>
                    </a:prstGeom>
                  </pic:spPr>
                </pic:pic>
              </a:graphicData>
            </a:graphic>
          </wp:inline>
        </w:drawing>
      </w:r>
    </w:p>
    <w:p w14:paraId="2B2C9F43" w14:textId="0E6BE77C" w:rsidR="000D4314" w:rsidRPr="006B60AA" w:rsidRDefault="000D4314" w:rsidP="000D4314">
      <w:pPr>
        <w:spacing w:before="100" w:beforeAutospacing="1" w:after="100" w:afterAutospacing="1" w:line="240" w:lineRule="auto"/>
        <w:ind w:left="360"/>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lang/>
        </w:rPr>
        <w:lastRenderedPageBreak/>
        <w:drawing>
          <wp:inline distT="0" distB="0" distL="0" distR="0" wp14:anchorId="710BB7EB" wp14:editId="0CA63E25">
            <wp:extent cx="3575050" cy="2925625"/>
            <wp:effectExtent l="0" t="0" r="635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3588541" cy="2936666"/>
                    </a:xfrm>
                    <a:prstGeom prst="rect">
                      <a:avLst/>
                    </a:prstGeom>
                  </pic:spPr>
                </pic:pic>
              </a:graphicData>
            </a:graphic>
          </wp:inline>
        </w:drawing>
      </w:r>
      <w:r>
        <w:rPr>
          <w:rFonts w:ascii="Times New Roman" w:eastAsia="Times New Roman" w:hAnsi="Times New Roman" w:cs="Times New Roman"/>
          <w:noProof/>
          <w:sz w:val="24"/>
          <w:szCs w:val="24"/>
          <w:lang w:val="en-GB"/>
        </w:rPr>
        <w:t xml:space="preserve">              </w:t>
      </w:r>
      <w:r>
        <w:rPr>
          <w:rFonts w:ascii="Times New Roman" w:eastAsia="Times New Roman" w:hAnsi="Times New Roman" w:cs="Times New Roman"/>
          <w:noProof/>
          <w:sz w:val="24"/>
          <w:szCs w:val="24"/>
          <w:lang/>
        </w:rPr>
        <w:drawing>
          <wp:inline distT="0" distB="0" distL="0" distR="0" wp14:anchorId="5EA8358D" wp14:editId="1DD404DE">
            <wp:extent cx="3582670" cy="2931861"/>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3589831" cy="2937721"/>
                    </a:xfrm>
                    <a:prstGeom prst="rect">
                      <a:avLst/>
                    </a:prstGeom>
                  </pic:spPr>
                </pic:pic>
              </a:graphicData>
            </a:graphic>
          </wp:inline>
        </w:drawing>
      </w:r>
      <w:r>
        <w:rPr>
          <w:rFonts w:ascii="Times New Roman" w:eastAsia="Times New Roman" w:hAnsi="Times New Roman" w:cs="Times New Roman"/>
          <w:noProof/>
          <w:sz w:val="24"/>
          <w:szCs w:val="24"/>
          <w:lang/>
        </w:rPr>
        <w:lastRenderedPageBreak/>
        <w:drawing>
          <wp:inline distT="0" distB="0" distL="0" distR="0" wp14:anchorId="71D895B7" wp14:editId="4FC158C9">
            <wp:extent cx="3594229" cy="29413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3603516" cy="2948920"/>
                    </a:xfrm>
                    <a:prstGeom prst="rect">
                      <a:avLst/>
                    </a:prstGeom>
                  </pic:spPr>
                </pic:pic>
              </a:graphicData>
            </a:graphic>
          </wp:inline>
        </w:drawing>
      </w:r>
    </w:p>
    <w:p w14:paraId="1DD1A926" w14:textId="77777777" w:rsidR="000D4314" w:rsidRDefault="000D4314">
      <w:pPr>
        <w:rPr>
          <w:rFonts w:ascii="Times New Roman" w:eastAsia="Times New Roman" w:hAnsi="Times New Roman" w:cs="Times New Roman"/>
          <w:b/>
          <w:bCs/>
          <w:sz w:val="24"/>
          <w:szCs w:val="24"/>
          <w:lang/>
        </w:rPr>
      </w:pPr>
      <w:r>
        <w:rPr>
          <w:rFonts w:ascii="Times New Roman" w:eastAsia="Times New Roman" w:hAnsi="Times New Roman" w:cs="Times New Roman"/>
          <w:b/>
          <w:bCs/>
          <w:sz w:val="24"/>
          <w:szCs w:val="24"/>
          <w:lang/>
        </w:rPr>
        <w:br w:type="page"/>
      </w:r>
    </w:p>
    <w:p w14:paraId="38BE6EC5" w14:textId="0BF3AA1C" w:rsidR="006B60AA" w:rsidRDefault="006B60AA" w:rsidP="006B60AA">
      <w:pPr>
        <w:numPr>
          <w:ilvl w:val="0"/>
          <w:numId w:val="7"/>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lastRenderedPageBreak/>
        <w:t>90/10 Dataset</w:t>
      </w:r>
      <w:r w:rsidRPr="006B60AA">
        <w:rPr>
          <w:rFonts w:ascii="Times New Roman" w:eastAsia="Times New Roman" w:hAnsi="Times New Roman" w:cs="Times New Roman"/>
          <w:sz w:val="24"/>
          <w:szCs w:val="24"/>
          <w:lang/>
        </w:rPr>
        <w:t xml:space="preserve">: </w:t>
      </w:r>
    </w:p>
    <w:p w14:paraId="56148E8E" w14:textId="43C265BD" w:rsidR="000D4314" w:rsidRPr="006B60AA" w:rsidRDefault="000D4314" w:rsidP="000D4314">
      <w:pPr>
        <w:spacing w:before="100" w:beforeAutospacing="1" w:after="100" w:afterAutospacing="1" w:line="240" w:lineRule="auto"/>
        <w:ind w:left="360"/>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lang/>
        </w:rPr>
        <w:lastRenderedPageBreak/>
        <w:drawing>
          <wp:inline distT="0" distB="0" distL="0" distR="0" wp14:anchorId="702A1243" wp14:editId="31CE9EF7">
            <wp:extent cx="3314700" cy="270769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3321214" cy="2713020"/>
                    </a:xfrm>
                    <a:prstGeom prst="rect">
                      <a:avLst/>
                    </a:prstGeom>
                  </pic:spPr>
                </pic:pic>
              </a:graphicData>
            </a:graphic>
          </wp:inline>
        </w:drawing>
      </w:r>
      <w:r>
        <w:rPr>
          <w:rFonts w:ascii="Times New Roman" w:eastAsia="Times New Roman" w:hAnsi="Times New Roman" w:cs="Times New Roman"/>
          <w:noProof/>
          <w:sz w:val="24"/>
          <w:szCs w:val="24"/>
          <w:lang w:val="en-GB"/>
        </w:rPr>
        <w:t xml:space="preserve">             </w:t>
      </w:r>
      <w:r>
        <w:rPr>
          <w:rFonts w:ascii="Times New Roman" w:eastAsia="Times New Roman" w:hAnsi="Times New Roman" w:cs="Times New Roman"/>
          <w:noProof/>
          <w:sz w:val="24"/>
          <w:szCs w:val="24"/>
          <w:lang/>
        </w:rPr>
        <w:drawing>
          <wp:inline distT="0" distB="0" distL="0" distR="0" wp14:anchorId="255997F9" wp14:editId="3B714EA6">
            <wp:extent cx="3360420" cy="274504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3370874" cy="2753587"/>
                    </a:xfrm>
                    <a:prstGeom prst="rect">
                      <a:avLst/>
                    </a:prstGeom>
                  </pic:spPr>
                </pic:pic>
              </a:graphicData>
            </a:graphic>
          </wp:inline>
        </w:drawing>
      </w:r>
      <w:r>
        <w:rPr>
          <w:rFonts w:ascii="Times New Roman" w:eastAsia="Times New Roman" w:hAnsi="Times New Roman" w:cs="Times New Roman"/>
          <w:noProof/>
          <w:sz w:val="24"/>
          <w:szCs w:val="24"/>
          <w:lang/>
        </w:rPr>
        <w:drawing>
          <wp:inline distT="0" distB="0" distL="0" distR="0" wp14:anchorId="4F25541E" wp14:editId="4B758368">
            <wp:extent cx="3459480" cy="282596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extLst>
                        <a:ext uri="{28A0092B-C50C-407E-A947-70E740481C1C}">
                          <a14:useLocalDpi xmlns:a14="http://schemas.microsoft.com/office/drawing/2010/main" val="0"/>
                        </a:ext>
                      </a:extLst>
                    </a:blip>
                    <a:stretch>
                      <a:fillRect/>
                    </a:stretch>
                  </pic:blipFill>
                  <pic:spPr>
                    <a:xfrm>
                      <a:off x="0" y="0"/>
                      <a:ext cx="3475673" cy="2839195"/>
                    </a:xfrm>
                    <a:prstGeom prst="rect">
                      <a:avLst/>
                    </a:prstGeom>
                  </pic:spPr>
                </pic:pic>
              </a:graphicData>
            </a:graphic>
          </wp:inline>
        </w:drawing>
      </w:r>
      <w:r>
        <w:rPr>
          <w:rFonts w:ascii="Times New Roman" w:eastAsia="Times New Roman" w:hAnsi="Times New Roman" w:cs="Times New Roman"/>
          <w:noProof/>
          <w:sz w:val="24"/>
          <w:szCs w:val="24"/>
          <w:lang w:val="en-GB"/>
        </w:rPr>
        <w:t xml:space="preserve">         </w:t>
      </w:r>
      <w:r>
        <w:rPr>
          <w:rFonts w:ascii="Times New Roman" w:eastAsia="Times New Roman" w:hAnsi="Times New Roman" w:cs="Times New Roman"/>
          <w:noProof/>
          <w:sz w:val="24"/>
          <w:szCs w:val="24"/>
          <w:lang/>
        </w:rPr>
        <w:drawing>
          <wp:inline distT="0" distB="0" distL="0" distR="0" wp14:anchorId="1C8FE513" wp14:editId="1593BC56">
            <wp:extent cx="3470098" cy="28346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8">
                      <a:extLst>
                        <a:ext uri="{28A0092B-C50C-407E-A947-70E740481C1C}">
                          <a14:useLocalDpi xmlns:a14="http://schemas.microsoft.com/office/drawing/2010/main" val="0"/>
                        </a:ext>
                      </a:extLst>
                    </a:blip>
                    <a:stretch>
                      <a:fillRect/>
                    </a:stretch>
                  </pic:blipFill>
                  <pic:spPr>
                    <a:xfrm>
                      <a:off x="0" y="0"/>
                      <a:ext cx="3480094" cy="2842806"/>
                    </a:xfrm>
                    <a:prstGeom prst="rect">
                      <a:avLst/>
                    </a:prstGeom>
                  </pic:spPr>
                </pic:pic>
              </a:graphicData>
            </a:graphic>
          </wp:inline>
        </w:drawing>
      </w:r>
      <w:r>
        <w:rPr>
          <w:rFonts w:ascii="Times New Roman" w:eastAsia="Times New Roman" w:hAnsi="Times New Roman" w:cs="Times New Roman"/>
          <w:noProof/>
          <w:sz w:val="24"/>
          <w:szCs w:val="24"/>
          <w:lang/>
        </w:rPr>
        <w:lastRenderedPageBreak/>
        <w:drawing>
          <wp:inline distT="0" distB="0" distL="0" distR="0" wp14:anchorId="79776FF8" wp14:editId="5B636277">
            <wp:extent cx="3093720" cy="2531732"/>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3102814" cy="2539174"/>
                    </a:xfrm>
                    <a:prstGeom prst="rect">
                      <a:avLst/>
                    </a:prstGeom>
                  </pic:spPr>
                </pic:pic>
              </a:graphicData>
            </a:graphic>
          </wp:inline>
        </w:drawing>
      </w:r>
    </w:p>
    <w:p w14:paraId="62D019E6" w14:textId="77777777" w:rsidR="000D4314" w:rsidRDefault="000D4314">
      <w:pPr>
        <w:rPr>
          <w:rFonts w:ascii="Times New Roman" w:eastAsia="Times New Roman" w:hAnsi="Times New Roman" w:cs="Times New Roman"/>
          <w:b/>
          <w:bCs/>
          <w:sz w:val="24"/>
          <w:szCs w:val="24"/>
          <w:lang/>
        </w:rPr>
      </w:pPr>
      <w:r>
        <w:rPr>
          <w:rFonts w:ascii="Times New Roman" w:eastAsia="Times New Roman" w:hAnsi="Times New Roman" w:cs="Times New Roman"/>
          <w:b/>
          <w:bCs/>
          <w:sz w:val="24"/>
          <w:szCs w:val="24"/>
          <w:lang/>
        </w:rPr>
        <w:br w:type="page"/>
      </w:r>
    </w:p>
    <w:p w14:paraId="7CAC58D9" w14:textId="525D5D46" w:rsidR="006B60AA" w:rsidRDefault="006B60AA" w:rsidP="006B60AA">
      <w:pPr>
        <w:numPr>
          <w:ilvl w:val="0"/>
          <w:numId w:val="7"/>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lastRenderedPageBreak/>
        <w:t>95/5 Dataset</w:t>
      </w:r>
      <w:r w:rsidRPr="006B60AA">
        <w:rPr>
          <w:rFonts w:ascii="Times New Roman" w:eastAsia="Times New Roman" w:hAnsi="Times New Roman" w:cs="Times New Roman"/>
          <w:sz w:val="24"/>
          <w:szCs w:val="24"/>
          <w:lang/>
        </w:rPr>
        <w:t xml:space="preserve">: </w:t>
      </w:r>
    </w:p>
    <w:p w14:paraId="7360875D" w14:textId="4AA23D23" w:rsidR="000D4314" w:rsidRPr="006B60AA" w:rsidRDefault="000D4314" w:rsidP="000D4314">
      <w:pPr>
        <w:spacing w:before="100" w:beforeAutospacing="1" w:after="100" w:afterAutospacing="1" w:line="240" w:lineRule="auto"/>
        <w:ind w:left="360"/>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lang/>
        </w:rPr>
        <w:lastRenderedPageBreak/>
        <w:drawing>
          <wp:inline distT="0" distB="0" distL="0" distR="0" wp14:anchorId="1B082395" wp14:editId="59D0047A">
            <wp:extent cx="3119343" cy="25527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0">
                      <a:extLst>
                        <a:ext uri="{28A0092B-C50C-407E-A947-70E740481C1C}">
                          <a14:useLocalDpi xmlns:a14="http://schemas.microsoft.com/office/drawing/2010/main" val="0"/>
                        </a:ext>
                      </a:extLst>
                    </a:blip>
                    <a:stretch>
                      <a:fillRect/>
                    </a:stretch>
                  </pic:blipFill>
                  <pic:spPr>
                    <a:xfrm>
                      <a:off x="0" y="0"/>
                      <a:ext cx="3119343" cy="2552700"/>
                    </a:xfrm>
                    <a:prstGeom prst="rect">
                      <a:avLst/>
                    </a:prstGeom>
                  </pic:spPr>
                </pic:pic>
              </a:graphicData>
            </a:graphic>
          </wp:inline>
        </w:drawing>
      </w:r>
      <w:r>
        <w:rPr>
          <w:rFonts w:ascii="Times New Roman" w:eastAsia="Times New Roman" w:hAnsi="Times New Roman" w:cs="Times New Roman"/>
          <w:noProof/>
          <w:sz w:val="24"/>
          <w:szCs w:val="24"/>
          <w:lang w:val="en-GB"/>
        </w:rPr>
        <w:t xml:space="preserve">                        </w:t>
      </w:r>
      <w:r>
        <w:rPr>
          <w:rFonts w:ascii="Times New Roman" w:eastAsia="Times New Roman" w:hAnsi="Times New Roman" w:cs="Times New Roman"/>
          <w:noProof/>
          <w:sz w:val="24"/>
          <w:szCs w:val="24"/>
          <w:lang/>
        </w:rPr>
        <w:drawing>
          <wp:inline distT="0" distB="0" distL="0" distR="0" wp14:anchorId="1D4C7E54" wp14:editId="61797559">
            <wp:extent cx="3240393" cy="26517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1">
                      <a:extLst>
                        <a:ext uri="{28A0092B-C50C-407E-A947-70E740481C1C}">
                          <a14:useLocalDpi xmlns:a14="http://schemas.microsoft.com/office/drawing/2010/main" val="0"/>
                        </a:ext>
                      </a:extLst>
                    </a:blip>
                    <a:stretch>
                      <a:fillRect/>
                    </a:stretch>
                  </pic:blipFill>
                  <pic:spPr>
                    <a:xfrm>
                      <a:off x="0" y="0"/>
                      <a:ext cx="3240393" cy="2651760"/>
                    </a:xfrm>
                    <a:prstGeom prst="rect">
                      <a:avLst/>
                    </a:prstGeom>
                  </pic:spPr>
                </pic:pic>
              </a:graphicData>
            </a:graphic>
          </wp:inline>
        </w:drawing>
      </w:r>
      <w:r>
        <w:rPr>
          <w:rFonts w:ascii="Times New Roman" w:eastAsia="Times New Roman" w:hAnsi="Times New Roman" w:cs="Times New Roman"/>
          <w:noProof/>
          <w:sz w:val="24"/>
          <w:szCs w:val="24"/>
          <w:lang/>
        </w:rPr>
        <w:drawing>
          <wp:inline distT="0" distB="0" distL="0" distR="0" wp14:anchorId="4294424F" wp14:editId="55813507">
            <wp:extent cx="3435933" cy="28117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2">
                      <a:extLst>
                        <a:ext uri="{28A0092B-C50C-407E-A947-70E740481C1C}">
                          <a14:useLocalDpi xmlns:a14="http://schemas.microsoft.com/office/drawing/2010/main" val="0"/>
                        </a:ext>
                      </a:extLst>
                    </a:blip>
                    <a:stretch>
                      <a:fillRect/>
                    </a:stretch>
                  </pic:blipFill>
                  <pic:spPr>
                    <a:xfrm>
                      <a:off x="0" y="0"/>
                      <a:ext cx="3441906" cy="2816668"/>
                    </a:xfrm>
                    <a:prstGeom prst="rect">
                      <a:avLst/>
                    </a:prstGeom>
                  </pic:spPr>
                </pic:pic>
              </a:graphicData>
            </a:graphic>
          </wp:inline>
        </w:drawing>
      </w:r>
      <w:r>
        <w:rPr>
          <w:rFonts w:ascii="Times New Roman" w:eastAsia="Times New Roman" w:hAnsi="Times New Roman" w:cs="Times New Roman"/>
          <w:noProof/>
          <w:sz w:val="24"/>
          <w:szCs w:val="24"/>
          <w:lang w:val="en-GB"/>
        </w:rPr>
        <w:t xml:space="preserve">           </w:t>
      </w:r>
      <w:r>
        <w:rPr>
          <w:rFonts w:ascii="Times New Roman" w:eastAsia="Times New Roman" w:hAnsi="Times New Roman" w:cs="Times New Roman"/>
          <w:noProof/>
          <w:sz w:val="24"/>
          <w:szCs w:val="24"/>
          <w:lang/>
        </w:rPr>
        <w:drawing>
          <wp:inline distT="0" distB="0" distL="0" distR="0" wp14:anchorId="446EC87B" wp14:editId="424BB0E4">
            <wp:extent cx="3474720" cy="284352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3">
                      <a:extLst>
                        <a:ext uri="{28A0092B-C50C-407E-A947-70E740481C1C}">
                          <a14:useLocalDpi xmlns:a14="http://schemas.microsoft.com/office/drawing/2010/main" val="0"/>
                        </a:ext>
                      </a:extLst>
                    </a:blip>
                    <a:stretch>
                      <a:fillRect/>
                    </a:stretch>
                  </pic:blipFill>
                  <pic:spPr>
                    <a:xfrm>
                      <a:off x="0" y="0"/>
                      <a:ext cx="3480504" cy="2848254"/>
                    </a:xfrm>
                    <a:prstGeom prst="rect">
                      <a:avLst/>
                    </a:prstGeom>
                  </pic:spPr>
                </pic:pic>
              </a:graphicData>
            </a:graphic>
          </wp:inline>
        </w:drawing>
      </w:r>
      <w:r>
        <w:rPr>
          <w:rFonts w:ascii="Times New Roman" w:eastAsia="Times New Roman" w:hAnsi="Times New Roman" w:cs="Times New Roman"/>
          <w:noProof/>
          <w:sz w:val="24"/>
          <w:szCs w:val="24"/>
          <w:lang/>
        </w:rPr>
        <w:lastRenderedPageBreak/>
        <w:drawing>
          <wp:inline distT="0" distB="0" distL="0" distR="0" wp14:anchorId="087CCF61" wp14:editId="16F10935">
            <wp:extent cx="3100719" cy="253746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4">
                      <a:extLst>
                        <a:ext uri="{28A0092B-C50C-407E-A947-70E740481C1C}">
                          <a14:useLocalDpi xmlns:a14="http://schemas.microsoft.com/office/drawing/2010/main" val="0"/>
                        </a:ext>
                      </a:extLst>
                    </a:blip>
                    <a:stretch>
                      <a:fillRect/>
                    </a:stretch>
                  </pic:blipFill>
                  <pic:spPr>
                    <a:xfrm>
                      <a:off x="0" y="0"/>
                      <a:ext cx="3110302" cy="2545302"/>
                    </a:xfrm>
                    <a:prstGeom prst="rect">
                      <a:avLst/>
                    </a:prstGeom>
                  </pic:spPr>
                </pic:pic>
              </a:graphicData>
            </a:graphic>
          </wp:inline>
        </w:drawing>
      </w:r>
    </w:p>
    <w:p w14:paraId="52DC5F72" w14:textId="77777777" w:rsidR="006B60AA" w:rsidRPr="006B60AA" w:rsidRDefault="006B60AA" w:rsidP="006B60AA">
      <w:pPr>
        <w:spacing w:before="100" w:beforeAutospacing="1" w:after="100" w:afterAutospacing="1" w:line="240" w:lineRule="auto"/>
        <w:outlineLvl w:val="2"/>
        <w:rPr>
          <w:rFonts w:ascii="Times New Roman" w:eastAsia="Times New Roman" w:hAnsi="Times New Roman" w:cs="Times New Roman"/>
          <w:b/>
          <w:bCs/>
          <w:sz w:val="27"/>
          <w:szCs w:val="27"/>
          <w:lang/>
        </w:rPr>
      </w:pPr>
      <w:r w:rsidRPr="006B60AA">
        <w:rPr>
          <w:rFonts w:ascii="Times New Roman" w:eastAsia="Times New Roman" w:hAnsi="Times New Roman" w:cs="Times New Roman"/>
          <w:b/>
          <w:bCs/>
          <w:sz w:val="27"/>
          <w:szCs w:val="27"/>
          <w:lang/>
        </w:rPr>
        <w:t>Qualitative Comparison</w:t>
      </w:r>
    </w:p>
    <w:p w14:paraId="6B467E04" w14:textId="77777777" w:rsidR="006B60AA" w:rsidRPr="006B60AA" w:rsidRDefault="006B60AA" w:rsidP="006B60AA">
      <w:pPr>
        <w:numPr>
          <w:ilvl w:val="0"/>
          <w:numId w:val="9"/>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80/20 Dataset</w:t>
      </w:r>
      <w:r w:rsidRPr="006B60AA">
        <w:rPr>
          <w:rFonts w:ascii="Times New Roman" w:eastAsia="Times New Roman" w:hAnsi="Times New Roman" w:cs="Times New Roman"/>
          <w:sz w:val="24"/>
          <w:szCs w:val="24"/>
          <w:lang/>
        </w:rPr>
        <w:t>:</w:t>
      </w:r>
    </w:p>
    <w:p w14:paraId="0A5D44FC" w14:textId="77777777" w:rsidR="006B60AA" w:rsidRPr="006B60AA" w:rsidRDefault="006B60AA" w:rsidP="006B60AA">
      <w:pPr>
        <w:numPr>
          <w:ilvl w:val="1"/>
          <w:numId w:val="9"/>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Logistic Regression</w:t>
      </w:r>
      <w:r w:rsidRPr="006B60AA">
        <w:rPr>
          <w:rFonts w:ascii="Times New Roman" w:eastAsia="Times New Roman" w:hAnsi="Times New Roman" w:cs="Times New Roman"/>
          <w:sz w:val="24"/>
          <w:szCs w:val="24"/>
          <w:lang/>
        </w:rPr>
        <w:t>: High recall (0.9625) suggests high true positives (TP), but moderate precision (0.5556) indicates notable false positives (FP).</w:t>
      </w:r>
    </w:p>
    <w:p w14:paraId="372C2FD2" w14:textId="77777777" w:rsidR="006B60AA" w:rsidRPr="006B60AA" w:rsidRDefault="006B60AA" w:rsidP="006B60AA">
      <w:pPr>
        <w:numPr>
          <w:ilvl w:val="1"/>
          <w:numId w:val="9"/>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Random Forest, XGBoost, CatBoost, Stacking Ensemble</w:t>
      </w:r>
      <w:r w:rsidRPr="006B60AA">
        <w:rPr>
          <w:rFonts w:ascii="Times New Roman" w:eastAsia="Times New Roman" w:hAnsi="Times New Roman" w:cs="Times New Roman"/>
          <w:sz w:val="24"/>
          <w:szCs w:val="24"/>
          <w:lang/>
        </w:rPr>
        <w:t>: Balanced TP and FP, with recall (</w:t>
      </w:r>
      <w:del w:id="0" w:author="Unknown">
        <w:r w:rsidRPr="006B60AA">
          <w:rPr>
            <w:rFonts w:ascii="Times New Roman" w:eastAsia="Times New Roman" w:hAnsi="Times New Roman" w:cs="Times New Roman"/>
            <w:sz w:val="24"/>
            <w:szCs w:val="24"/>
            <w:lang/>
          </w:rPr>
          <w:delText>0.8368–0.8462) and precision (</w:delText>
        </w:r>
      </w:del>
      <w:r w:rsidRPr="006B60AA">
        <w:rPr>
          <w:rFonts w:ascii="Times New Roman" w:eastAsia="Times New Roman" w:hAnsi="Times New Roman" w:cs="Times New Roman"/>
          <w:sz w:val="24"/>
          <w:szCs w:val="24"/>
          <w:lang/>
        </w:rPr>
        <w:t>0.6027–0.6035).</w:t>
      </w:r>
    </w:p>
    <w:p w14:paraId="35334E93" w14:textId="77777777" w:rsidR="006B60AA" w:rsidRPr="006B60AA" w:rsidRDefault="006B60AA" w:rsidP="006B60AA">
      <w:pPr>
        <w:numPr>
          <w:ilvl w:val="1"/>
          <w:numId w:val="9"/>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Observation</w:t>
      </w:r>
      <w:r w:rsidRPr="006B60AA">
        <w:rPr>
          <w:rFonts w:ascii="Times New Roman" w:eastAsia="Times New Roman" w:hAnsi="Times New Roman" w:cs="Times New Roman"/>
          <w:sz w:val="24"/>
          <w:szCs w:val="24"/>
          <w:lang/>
        </w:rPr>
        <w:t>: Strong diagonal (high TP and true negatives, TN) with moderate FPs.</w:t>
      </w:r>
    </w:p>
    <w:p w14:paraId="0C5A3B97" w14:textId="77777777" w:rsidR="006B60AA" w:rsidRPr="006B60AA" w:rsidRDefault="006B60AA" w:rsidP="006B60AA">
      <w:pPr>
        <w:numPr>
          <w:ilvl w:val="0"/>
          <w:numId w:val="9"/>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90/10 Dataset</w:t>
      </w:r>
      <w:r w:rsidRPr="006B60AA">
        <w:rPr>
          <w:rFonts w:ascii="Times New Roman" w:eastAsia="Times New Roman" w:hAnsi="Times New Roman" w:cs="Times New Roman"/>
          <w:sz w:val="24"/>
          <w:szCs w:val="24"/>
          <w:lang/>
        </w:rPr>
        <w:t>:</w:t>
      </w:r>
    </w:p>
    <w:p w14:paraId="7CACCFB1" w14:textId="77777777" w:rsidR="006B60AA" w:rsidRPr="006B60AA" w:rsidRDefault="006B60AA" w:rsidP="006B60AA">
      <w:pPr>
        <w:numPr>
          <w:ilvl w:val="1"/>
          <w:numId w:val="9"/>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Logistic Regression</w:t>
      </w:r>
      <w:r w:rsidRPr="006B60AA">
        <w:rPr>
          <w:rFonts w:ascii="Times New Roman" w:eastAsia="Times New Roman" w:hAnsi="Times New Roman" w:cs="Times New Roman"/>
          <w:sz w:val="24"/>
          <w:szCs w:val="24"/>
          <w:lang/>
        </w:rPr>
        <w:t>: High recall (0.8857) but low precision (0.3438) suggests many TPs but high FPs.</w:t>
      </w:r>
    </w:p>
    <w:p w14:paraId="0CA8B037" w14:textId="77777777" w:rsidR="006B60AA" w:rsidRPr="006B60AA" w:rsidRDefault="006B60AA" w:rsidP="006B60AA">
      <w:pPr>
        <w:numPr>
          <w:ilvl w:val="1"/>
          <w:numId w:val="9"/>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Random Forest, XGBoost, CatBoost, Stacking Ensemble</w:t>
      </w:r>
      <w:r w:rsidRPr="006B60AA">
        <w:rPr>
          <w:rFonts w:ascii="Times New Roman" w:eastAsia="Times New Roman" w:hAnsi="Times New Roman" w:cs="Times New Roman"/>
          <w:sz w:val="24"/>
          <w:szCs w:val="24"/>
          <w:lang/>
        </w:rPr>
        <w:t>: Higher precision (</w:t>
      </w:r>
      <w:del w:id="1" w:author="Unknown">
        <w:r w:rsidRPr="006B60AA">
          <w:rPr>
            <w:rFonts w:ascii="Times New Roman" w:eastAsia="Times New Roman" w:hAnsi="Times New Roman" w:cs="Times New Roman"/>
            <w:sz w:val="24"/>
            <w:szCs w:val="24"/>
            <w:lang/>
          </w:rPr>
          <w:delText>0.7224–0.7525) but lower recall (</w:delText>
        </w:r>
      </w:del>
      <w:r w:rsidRPr="006B60AA">
        <w:rPr>
          <w:rFonts w:ascii="Times New Roman" w:eastAsia="Times New Roman" w:hAnsi="Times New Roman" w:cs="Times New Roman"/>
          <w:sz w:val="24"/>
          <w:szCs w:val="24"/>
          <w:lang/>
        </w:rPr>
        <w:t>0.5789–0.6260) indicates fewer FPs but fewer TPs.</w:t>
      </w:r>
    </w:p>
    <w:p w14:paraId="3E7CEBA6" w14:textId="77777777" w:rsidR="006B60AA" w:rsidRPr="006B60AA" w:rsidRDefault="006B60AA" w:rsidP="006B60AA">
      <w:pPr>
        <w:numPr>
          <w:ilvl w:val="1"/>
          <w:numId w:val="9"/>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Observation</w:t>
      </w:r>
      <w:r w:rsidRPr="006B60AA">
        <w:rPr>
          <w:rFonts w:ascii="Times New Roman" w:eastAsia="Times New Roman" w:hAnsi="Times New Roman" w:cs="Times New Roman"/>
          <w:sz w:val="24"/>
          <w:szCs w:val="24"/>
          <w:lang/>
        </w:rPr>
        <w:t>: Strong TNs due to high accuracy (0.9385–0.9397), but reduced TPs.</w:t>
      </w:r>
    </w:p>
    <w:p w14:paraId="59690596" w14:textId="77777777" w:rsidR="006B60AA" w:rsidRPr="006B60AA" w:rsidRDefault="006B60AA" w:rsidP="006B60AA">
      <w:pPr>
        <w:numPr>
          <w:ilvl w:val="0"/>
          <w:numId w:val="9"/>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95/5 Dataset</w:t>
      </w:r>
      <w:r w:rsidRPr="006B60AA">
        <w:rPr>
          <w:rFonts w:ascii="Times New Roman" w:eastAsia="Times New Roman" w:hAnsi="Times New Roman" w:cs="Times New Roman"/>
          <w:sz w:val="24"/>
          <w:szCs w:val="24"/>
          <w:lang/>
        </w:rPr>
        <w:t>:</w:t>
      </w:r>
    </w:p>
    <w:p w14:paraId="2D0833DE" w14:textId="77777777" w:rsidR="006B60AA" w:rsidRPr="006B60AA" w:rsidRDefault="006B60AA" w:rsidP="006B60AA">
      <w:pPr>
        <w:numPr>
          <w:ilvl w:val="1"/>
          <w:numId w:val="9"/>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Logistic Regression</w:t>
      </w:r>
      <w:r w:rsidRPr="006B60AA">
        <w:rPr>
          <w:rFonts w:ascii="Times New Roman" w:eastAsia="Times New Roman" w:hAnsi="Times New Roman" w:cs="Times New Roman"/>
          <w:sz w:val="24"/>
          <w:szCs w:val="24"/>
          <w:lang/>
        </w:rPr>
        <w:t>: Moderate recall (0.6441) and low precision (0.1620) suggest high FPs.</w:t>
      </w:r>
    </w:p>
    <w:p w14:paraId="2EBAA677" w14:textId="77777777" w:rsidR="006B60AA" w:rsidRPr="006B60AA" w:rsidRDefault="006B60AA" w:rsidP="006B60AA">
      <w:pPr>
        <w:numPr>
          <w:ilvl w:val="1"/>
          <w:numId w:val="9"/>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Random Forest, XGBoost, CatBoost</w:t>
      </w:r>
      <w:r w:rsidRPr="006B60AA">
        <w:rPr>
          <w:rFonts w:ascii="Times New Roman" w:eastAsia="Times New Roman" w:hAnsi="Times New Roman" w:cs="Times New Roman"/>
          <w:sz w:val="24"/>
          <w:szCs w:val="24"/>
          <w:lang/>
        </w:rPr>
        <w:t>: Low precision (</w:t>
      </w:r>
      <w:del w:id="2" w:author="Unknown">
        <w:r w:rsidRPr="006B60AA">
          <w:rPr>
            <w:rFonts w:ascii="Times New Roman" w:eastAsia="Times New Roman" w:hAnsi="Times New Roman" w:cs="Times New Roman"/>
            <w:sz w:val="24"/>
            <w:szCs w:val="24"/>
            <w:lang/>
          </w:rPr>
          <w:delText>0.2155–0.2237) and recall (</w:delText>
        </w:r>
      </w:del>
      <w:r w:rsidRPr="006B60AA">
        <w:rPr>
          <w:rFonts w:ascii="Times New Roman" w:eastAsia="Times New Roman" w:hAnsi="Times New Roman" w:cs="Times New Roman"/>
          <w:sz w:val="24"/>
          <w:szCs w:val="24"/>
          <w:lang/>
        </w:rPr>
        <w:t>0.5786–0.6048) indicate low TPs and high FPs.</w:t>
      </w:r>
    </w:p>
    <w:p w14:paraId="4990DC67" w14:textId="77777777" w:rsidR="006B60AA" w:rsidRPr="006B60AA" w:rsidRDefault="006B60AA" w:rsidP="006B60AA">
      <w:pPr>
        <w:numPr>
          <w:ilvl w:val="1"/>
          <w:numId w:val="9"/>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Stacking Ensemble</w:t>
      </w:r>
      <w:r w:rsidRPr="006B60AA">
        <w:rPr>
          <w:rFonts w:ascii="Times New Roman" w:eastAsia="Times New Roman" w:hAnsi="Times New Roman" w:cs="Times New Roman"/>
          <w:sz w:val="24"/>
          <w:szCs w:val="24"/>
          <w:lang/>
        </w:rPr>
        <w:t>: Lowest recall (0.4880) and precision (0.1930) suggest fewest TPs and high FPs.</w:t>
      </w:r>
    </w:p>
    <w:p w14:paraId="55642599" w14:textId="77777777" w:rsidR="006B60AA" w:rsidRPr="006B60AA" w:rsidRDefault="006B60AA" w:rsidP="006B60AA">
      <w:pPr>
        <w:numPr>
          <w:ilvl w:val="1"/>
          <w:numId w:val="9"/>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Observation</w:t>
      </w:r>
      <w:r w:rsidRPr="006B60AA">
        <w:rPr>
          <w:rFonts w:ascii="Times New Roman" w:eastAsia="Times New Roman" w:hAnsi="Times New Roman" w:cs="Times New Roman"/>
          <w:sz w:val="24"/>
          <w:szCs w:val="24"/>
          <w:lang/>
        </w:rPr>
        <w:t>: Very weak TPs and high FPs due to extreme imbalance.</w:t>
      </w:r>
    </w:p>
    <w:p w14:paraId="7E0331AD" w14:textId="77777777" w:rsidR="006B60AA" w:rsidRPr="006B60AA" w:rsidRDefault="006B60AA" w:rsidP="006B60AA">
      <w:pPr>
        <w:spacing w:before="100" w:beforeAutospacing="1" w:after="100" w:afterAutospacing="1" w:line="240" w:lineRule="auto"/>
        <w:outlineLvl w:val="1"/>
        <w:rPr>
          <w:rFonts w:ascii="Times New Roman" w:eastAsia="Times New Roman" w:hAnsi="Times New Roman" w:cs="Times New Roman"/>
          <w:b/>
          <w:bCs/>
          <w:sz w:val="36"/>
          <w:szCs w:val="36"/>
          <w:lang/>
        </w:rPr>
      </w:pPr>
      <w:r w:rsidRPr="006B60AA">
        <w:rPr>
          <w:rFonts w:ascii="Times New Roman" w:eastAsia="Times New Roman" w:hAnsi="Times New Roman" w:cs="Times New Roman"/>
          <w:b/>
          <w:bCs/>
          <w:sz w:val="36"/>
          <w:szCs w:val="36"/>
          <w:lang/>
        </w:rPr>
        <w:lastRenderedPageBreak/>
        <w:t>7. Key Insights</w:t>
      </w:r>
    </w:p>
    <w:p w14:paraId="5B95A48B" w14:textId="77777777" w:rsidR="006B60AA" w:rsidRPr="006B60AA" w:rsidRDefault="006B60AA" w:rsidP="006B60AA">
      <w:pPr>
        <w:numPr>
          <w:ilvl w:val="0"/>
          <w:numId w:val="10"/>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Effect of Class Imbalance</w:t>
      </w:r>
      <w:r w:rsidRPr="006B60AA">
        <w:rPr>
          <w:rFonts w:ascii="Times New Roman" w:eastAsia="Times New Roman" w:hAnsi="Times New Roman" w:cs="Times New Roman"/>
          <w:sz w:val="24"/>
          <w:szCs w:val="24"/>
          <w:lang/>
        </w:rPr>
        <w:t>: Increasing imbalance (80/20 to 95/5) reduces test set precision and F1 scores, with 95/5 showing the poorest performance due to low TPs and high FPs in confusion matrices.</w:t>
      </w:r>
    </w:p>
    <w:p w14:paraId="16D65B84" w14:textId="77777777" w:rsidR="006B60AA" w:rsidRPr="006B60AA" w:rsidRDefault="006B60AA" w:rsidP="006B60AA">
      <w:pPr>
        <w:numPr>
          <w:ilvl w:val="0"/>
          <w:numId w:val="10"/>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Model Performance</w:t>
      </w:r>
      <w:r w:rsidRPr="006B60AA">
        <w:rPr>
          <w:rFonts w:ascii="Times New Roman" w:eastAsia="Times New Roman" w:hAnsi="Times New Roman" w:cs="Times New Roman"/>
          <w:sz w:val="24"/>
          <w:szCs w:val="24"/>
          <w:lang/>
        </w:rPr>
        <w:t>:</w:t>
      </w:r>
    </w:p>
    <w:p w14:paraId="38818376" w14:textId="77777777" w:rsidR="006B60AA" w:rsidRPr="006B60AA" w:rsidRDefault="006B60AA" w:rsidP="006B60AA">
      <w:pPr>
        <w:numPr>
          <w:ilvl w:val="1"/>
          <w:numId w:val="10"/>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Logistic Regression</w:t>
      </w:r>
      <w:r w:rsidRPr="006B60AA">
        <w:rPr>
          <w:rFonts w:ascii="Times New Roman" w:eastAsia="Times New Roman" w:hAnsi="Times New Roman" w:cs="Times New Roman"/>
          <w:sz w:val="24"/>
          <w:szCs w:val="24"/>
          <w:lang/>
        </w:rPr>
        <w:t>: High recall but low precision in imbalanced settings, leading to high FPs and flatter ROC curves in 95/5.</w:t>
      </w:r>
    </w:p>
    <w:p w14:paraId="5B9D1BA9" w14:textId="77777777" w:rsidR="006B60AA" w:rsidRPr="006B60AA" w:rsidRDefault="006B60AA" w:rsidP="006B60AA">
      <w:pPr>
        <w:numPr>
          <w:ilvl w:val="1"/>
          <w:numId w:val="10"/>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Random Forest, XGBoost, CatBoost</w:t>
      </w:r>
      <w:r w:rsidRPr="006B60AA">
        <w:rPr>
          <w:rFonts w:ascii="Times New Roman" w:eastAsia="Times New Roman" w:hAnsi="Times New Roman" w:cs="Times New Roman"/>
          <w:sz w:val="24"/>
          <w:szCs w:val="24"/>
          <w:lang/>
        </w:rPr>
        <w:t>: Perform well in 80/20 and 90/10, with balanced confusion matrices and steeper ROC curves, but struggle in 95/5.</w:t>
      </w:r>
    </w:p>
    <w:p w14:paraId="353AFB69" w14:textId="77777777" w:rsidR="006B60AA" w:rsidRPr="006B60AA" w:rsidRDefault="006B60AA" w:rsidP="006B60AA">
      <w:pPr>
        <w:numPr>
          <w:ilvl w:val="1"/>
          <w:numId w:val="10"/>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Stacking Ensemble</w:t>
      </w:r>
      <w:r w:rsidRPr="006B60AA">
        <w:rPr>
          <w:rFonts w:ascii="Times New Roman" w:eastAsia="Times New Roman" w:hAnsi="Times New Roman" w:cs="Times New Roman"/>
          <w:sz w:val="24"/>
          <w:szCs w:val="24"/>
          <w:lang/>
        </w:rPr>
        <w:t>: Robust across datasets but performs poorly in 95/5, with low TPs and high FPs.</w:t>
      </w:r>
    </w:p>
    <w:p w14:paraId="32CBBCE4" w14:textId="77777777" w:rsidR="006B60AA" w:rsidRPr="006B60AA" w:rsidRDefault="006B60AA" w:rsidP="006B60AA">
      <w:pPr>
        <w:numPr>
          <w:ilvl w:val="0"/>
          <w:numId w:val="10"/>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SMOTIFIED-GAN Effectiveness</w:t>
      </w:r>
      <w:r w:rsidRPr="006B60AA">
        <w:rPr>
          <w:rFonts w:ascii="Times New Roman" w:eastAsia="Times New Roman" w:hAnsi="Times New Roman" w:cs="Times New Roman"/>
          <w:sz w:val="24"/>
          <w:szCs w:val="24"/>
          <w:lang/>
        </w:rPr>
        <w:t>: Balances datasets effectively for training, but test set performance on imbalanced data highlights generalization challenges.</w:t>
      </w:r>
    </w:p>
    <w:p w14:paraId="4D1A572F" w14:textId="77777777" w:rsidR="006B60AA" w:rsidRPr="006B60AA" w:rsidRDefault="006B60AA" w:rsidP="006B60AA">
      <w:pPr>
        <w:numPr>
          <w:ilvl w:val="0"/>
          <w:numId w:val="10"/>
        </w:num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b/>
          <w:bCs/>
          <w:sz w:val="24"/>
          <w:szCs w:val="24"/>
          <w:lang/>
        </w:rPr>
        <w:t>ROC and Confusion Matrix Insights</w:t>
      </w:r>
      <w:r w:rsidRPr="006B60AA">
        <w:rPr>
          <w:rFonts w:ascii="Times New Roman" w:eastAsia="Times New Roman" w:hAnsi="Times New Roman" w:cs="Times New Roman"/>
          <w:sz w:val="24"/>
          <w:szCs w:val="24"/>
          <w:lang/>
        </w:rPr>
        <w:t>: The 80/20 dataset shows the best ROC curves and balanced confusion matrices, while 95/5 exhibits the weakest performance.</w:t>
      </w:r>
    </w:p>
    <w:p w14:paraId="068F968C" w14:textId="77777777" w:rsidR="006B60AA" w:rsidRPr="006B60AA" w:rsidRDefault="006B60AA" w:rsidP="006B60AA">
      <w:pPr>
        <w:spacing w:before="100" w:beforeAutospacing="1" w:after="100" w:afterAutospacing="1" w:line="240" w:lineRule="auto"/>
        <w:outlineLvl w:val="1"/>
        <w:rPr>
          <w:rFonts w:ascii="Times New Roman" w:eastAsia="Times New Roman" w:hAnsi="Times New Roman" w:cs="Times New Roman"/>
          <w:b/>
          <w:bCs/>
          <w:sz w:val="36"/>
          <w:szCs w:val="36"/>
          <w:lang/>
        </w:rPr>
      </w:pPr>
      <w:r w:rsidRPr="006B60AA">
        <w:rPr>
          <w:rFonts w:ascii="Times New Roman" w:eastAsia="Times New Roman" w:hAnsi="Times New Roman" w:cs="Times New Roman"/>
          <w:b/>
          <w:bCs/>
          <w:sz w:val="36"/>
          <w:szCs w:val="36"/>
          <w:lang/>
        </w:rPr>
        <w:t>8. Conclusion</w:t>
      </w:r>
    </w:p>
    <w:p w14:paraId="4D8F1E9F" w14:textId="77777777" w:rsidR="006B60AA" w:rsidRPr="006B60AA" w:rsidRDefault="006B60AA" w:rsidP="006B60AA">
      <w:pPr>
        <w:spacing w:before="100" w:beforeAutospacing="1" w:after="100" w:afterAutospacing="1" w:line="240" w:lineRule="auto"/>
        <w:rPr>
          <w:rFonts w:ascii="Times New Roman" w:eastAsia="Times New Roman" w:hAnsi="Times New Roman" w:cs="Times New Roman"/>
          <w:sz w:val="24"/>
          <w:szCs w:val="24"/>
          <w:lang/>
        </w:rPr>
      </w:pPr>
      <w:r w:rsidRPr="006B60AA">
        <w:rPr>
          <w:rFonts w:ascii="Times New Roman" w:eastAsia="Times New Roman" w:hAnsi="Times New Roman" w:cs="Times New Roman"/>
          <w:sz w:val="24"/>
          <w:szCs w:val="24"/>
          <w:lang/>
        </w:rPr>
        <w:t>The SMOTIFIED-GAN approach enables robust training and cross-validation performance. The 80/20 dataset achieves the best test set performance (F1: 0.7007–0.7046, ROC-AUC: 0.8495–0.8850), with balanced confusion matrices and steep ROC curves. The 90/10 dataset excels in accuracy and precision for ensemble models, while the 95/5 dataset poses significant challenges, with low precision and F1 scores reflected in skewed confusion matrices and flatter ROC curves. The Stacking Ensemble and CatBoost are recommended for their robustness, though performance degrades in extreme imbalances like 95/5.</w:t>
      </w:r>
    </w:p>
    <w:p w14:paraId="26576601" w14:textId="77777777" w:rsidR="006B60AA" w:rsidRDefault="006B60AA"/>
    <w:sectPr w:rsidR="006B60AA" w:rsidSect="006B60A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18A8"/>
    <w:multiLevelType w:val="multilevel"/>
    <w:tmpl w:val="48AA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A19A5"/>
    <w:multiLevelType w:val="multilevel"/>
    <w:tmpl w:val="0102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5421A"/>
    <w:multiLevelType w:val="multilevel"/>
    <w:tmpl w:val="38CA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C6D6D"/>
    <w:multiLevelType w:val="multilevel"/>
    <w:tmpl w:val="7E9A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F4F18"/>
    <w:multiLevelType w:val="multilevel"/>
    <w:tmpl w:val="3E443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57D41"/>
    <w:multiLevelType w:val="multilevel"/>
    <w:tmpl w:val="1076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36C5D"/>
    <w:multiLevelType w:val="multilevel"/>
    <w:tmpl w:val="162A8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F6FFA"/>
    <w:multiLevelType w:val="multilevel"/>
    <w:tmpl w:val="4BF4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30E90"/>
    <w:multiLevelType w:val="multilevel"/>
    <w:tmpl w:val="95DA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113B3"/>
    <w:multiLevelType w:val="multilevel"/>
    <w:tmpl w:val="FBEAD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550947">
    <w:abstractNumId w:val="1"/>
  </w:num>
  <w:num w:numId="2" w16cid:durableId="1724282366">
    <w:abstractNumId w:val="0"/>
  </w:num>
  <w:num w:numId="3" w16cid:durableId="777070546">
    <w:abstractNumId w:val="3"/>
  </w:num>
  <w:num w:numId="4" w16cid:durableId="877861031">
    <w:abstractNumId w:val="2"/>
  </w:num>
  <w:num w:numId="5" w16cid:durableId="335420717">
    <w:abstractNumId w:val="7"/>
  </w:num>
  <w:num w:numId="6" w16cid:durableId="1062681895">
    <w:abstractNumId w:val="6"/>
  </w:num>
  <w:num w:numId="7" w16cid:durableId="875045285">
    <w:abstractNumId w:val="8"/>
  </w:num>
  <w:num w:numId="8" w16cid:durableId="322664387">
    <w:abstractNumId w:val="5"/>
  </w:num>
  <w:num w:numId="9" w16cid:durableId="1132334002">
    <w:abstractNumId w:val="4"/>
  </w:num>
  <w:num w:numId="10" w16cid:durableId="8029675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0AA"/>
    <w:rsid w:val="00084600"/>
    <w:rsid w:val="000D4314"/>
    <w:rsid w:val="00287499"/>
    <w:rsid w:val="006B60AA"/>
    <w:rsid w:val="00861C4D"/>
    <w:rsid w:val="00FB4A9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AA2D"/>
  <w15:chartTrackingRefBased/>
  <w15:docId w15:val="{7FA16602-4CE8-44F5-B30B-65C0D12A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60AA"/>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2">
    <w:name w:val="heading 2"/>
    <w:basedOn w:val="Normal"/>
    <w:link w:val="Heading2Char"/>
    <w:uiPriority w:val="9"/>
    <w:qFormat/>
    <w:rsid w:val="006B60AA"/>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6B60AA"/>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0AA"/>
    <w:rPr>
      <w:rFonts w:ascii="Times New Roman" w:eastAsia="Times New Roman" w:hAnsi="Times New Roman" w:cs="Times New Roman"/>
      <w:b/>
      <w:bCs/>
      <w:kern w:val="36"/>
      <w:sz w:val="48"/>
      <w:szCs w:val="48"/>
      <w:lang/>
    </w:rPr>
  </w:style>
  <w:style w:type="character" w:customStyle="1" w:styleId="Heading2Char">
    <w:name w:val="Heading 2 Char"/>
    <w:basedOn w:val="DefaultParagraphFont"/>
    <w:link w:val="Heading2"/>
    <w:uiPriority w:val="9"/>
    <w:rsid w:val="006B60AA"/>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6B60AA"/>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6B60AA"/>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6B60AA"/>
    <w:rPr>
      <w:b/>
      <w:bCs/>
    </w:rPr>
  </w:style>
  <w:style w:type="table" w:styleId="TableGridLight">
    <w:name w:val="Grid Table Light"/>
    <w:basedOn w:val="TableNormal"/>
    <w:uiPriority w:val="40"/>
    <w:rsid w:val="006B60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6B60A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38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Nainoca</dc:creator>
  <cp:keywords/>
  <dc:description/>
  <cp:lastModifiedBy>Lipe Hingano</cp:lastModifiedBy>
  <cp:revision>2</cp:revision>
  <dcterms:created xsi:type="dcterms:W3CDTF">2025-05-31T06:49:00Z</dcterms:created>
  <dcterms:modified xsi:type="dcterms:W3CDTF">2025-05-31T06:49:00Z</dcterms:modified>
</cp:coreProperties>
</file>